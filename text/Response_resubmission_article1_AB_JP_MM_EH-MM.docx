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880344" w14:textId="77777777" w:rsidR="00E7352F" w:rsidRDefault="00781638">
      <w:pPr>
        <w:ind w:left="-24" w:right="-28"/>
        <w:jc w:val="both"/>
      </w:pPr>
      <w:r>
        <w:rPr>
          <w:rFonts w:ascii="Times New Roman" w:eastAsia="Times New Roman" w:hAnsi="Times New Roman" w:cs="Times New Roman"/>
        </w:rPr>
        <w:t xml:space="preserve">We thank the reviewers for their thorough comments. Please find attached an annotated version of the main text </w:t>
      </w:r>
      <w:commentRangeStart w:id="0"/>
      <w:r>
        <w:rPr>
          <w:rFonts w:ascii="Times New Roman" w:eastAsia="Times New Roman" w:hAnsi="Times New Roman" w:cs="Times New Roman"/>
        </w:rPr>
        <w:t xml:space="preserve">with all modifications </w:t>
      </w:r>
      <w:del w:id="1" w:author="Emanuel Heitlinger" w:date="2019-10-03T13:51:00Z">
        <w:r>
          <w:rPr>
            <w:rFonts w:ascii="Times New Roman" w:eastAsia="Times New Roman" w:hAnsi="Times New Roman" w:cs="Times New Roman"/>
          </w:rPr>
          <w:delText xml:space="preserve">from </w:delText>
        </w:r>
      </w:del>
      <w:ins w:id="2" w:author="Emanuel Heitlinger" w:date="2019-10-03T13:51:00Z">
        <w:r>
          <w:rPr>
            <w:rFonts w:ascii="Times New Roman" w:eastAsia="Times New Roman" w:hAnsi="Times New Roman" w:cs="Times New Roman"/>
          </w:rPr>
          <w:t xml:space="preserve">compared to </w:t>
        </w:r>
      </w:ins>
      <w:r>
        <w:rPr>
          <w:rFonts w:ascii="Times New Roman" w:eastAsia="Times New Roman" w:hAnsi="Times New Roman" w:cs="Times New Roman"/>
        </w:rPr>
        <w:t>the first document</w:t>
      </w:r>
      <w:commentRangeEnd w:id="0"/>
      <w:r w:rsidR="00D649FB">
        <w:rPr>
          <w:rStyle w:val="Odkaznakoment"/>
        </w:rPr>
        <w:commentReference w:id="0"/>
      </w:r>
      <w:r>
        <w:rPr>
          <w:rFonts w:ascii="Times New Roman" w:eastAsia="Times New Roman" w:hAnsi="Times New Roman" w:cs="Times New Roman"/>
        </w:rPr>
        <w:t xml:space="preserve"> highlighted in yellow, as well as supplementary material updated according to the revi</w:t>
      </w:r>
      <w:r>
        <w:rPr>
          <w:rFonts w:ascii="Times New Roman" w:eastAsia="Times New Roman" w:hAnsi="Times New Roman" w:cs="Times New Roman"/>
        </w:rPr>
        <w:t xml:space="preserve">ewer’s requests. </w:t>
      </w:r>
    </w:p>
    <w:p w14:paraId="7CF2067D" w14:textId="77777777" w:rsidR="00E7352F" w:rsidRDefault="00E7352F">
      <w:pPr>
        <w:ind w:left="-24" w:right="-28"/>
        <w:jc w:val="both"/>
        <w:rPr>
          <w:rFonts w:ascii="Times New Roman" w:eastAsia="Times New Roman" w:hAnsi="Times New Roman" w:cs="Times New Roman"/>
        </w:rPr>
      </w:pPr>
    </w:p>
    <w:p w14:paraId="6BEFF1DA" w14:textId="77777777" w:rsidR="00E7352F" w:rsidRDefault="00781638">
      <w:pPr>
        <w:ind w:left="-24" w:right="-28"/>
        <w:jc w:val="both"/>
        <w:rPr>
          <w:rFonts w:ascii="Times New Roman" w:eastAsia="Times New Roman" w:hAnsi="Times New Roman" w:cs="Times New Roman"/>
          <w:color w:val="073763"/>
          <w:sz w:val="48"/>
          <w:szCs w:val="48"/>
        </w:rPr>
      </w:pPr>
      <w:r>
        <w:rPr>
          <w:rFonts w:ascii="Times New Roman" w:eastAsia="Times New Roman" w:hAnsi="Times New Roman" w:cs="Times New Roman"/>
          <w:b/>
          <w:sz w:val="48"/>
          <w:szCs w:val="48"/>
        </w:rPr>
        <w:t xml:space="preserve">Response to reviewer 1. </w:t>
      </w:r>
    </w:p>
    <w:p w14:paraId="6F1E3B18" w14:textId="77777777" w:rsidR="00E7352F" w:rsidRDefault="00E7352F">
      <w:pPr>
        <w:ind w:left="-24" w:right="-28"/>
        <w:jc w:val="both"/>
        <w:rPr>
          <w:rFonts w:ascii="Times New Roman" w:eastAsia="Times New Roman" w:hAnsi="Times New Roman" w:cs="Times New Roman"/>
          <w:color w:val="073763"/>
        </w:rPr>
      </w:pPr>
    </w:p>
    <w:p w14:paraId="75CDEE25" w14:textId="77777777" w:rsidR="00E7352F" w:rsidRDefault="00781638">
      <w:pPr>
        <w:ind w:left="-24" w:right="-28"/>
        <w:jc w:val="both"/>
        <w:rPr>
          <w:rFonts w:ascii="Times New Roman" w:eastAsia="Times New Roman" w:hAnsi="Times New Roman" w:cs="Times New Roman"/>
          <w:color w:val="980000"/>
        </w:rPr>
      </w:pPr>
      <w:r>
        <w:rPr>
          <w:rFonts w:ascii="Times New Roman" w:eastAsia="Times New Roman" w:hAnsi="Times New Roman" w:cs="Times New Roman"/>
          <w:color w:val="073763"/>
        </w:rPr>
        <w:t xml:space="preserve">Main of my comments follow the text, only the last ones on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model and parasitological concepts are given apart. I refer to previous or subsequent comments that complete each other when necessary, to avoid</w:t>
      </w:r>
      <w:r>
        <w:rPr>
          <w:rFonts w:ascii="Times New Roman" w:eastAsia="Times New Roman" w:hAnsi="Times New Roman" w:cs="Times New Roman"/>
          <w:color w:val="073763"/>
        </w:rPr>
        <w:t xml:space="preserve"> repetitions. </w:t>
      </w:r>
    </w:p>
    <w:p w14:paraId="7835E6F7"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 </w:t>
      </w:r>
      <w:r>
        <w:rPr>
          <w:rFonts w:ascii="Times New Roman" w:eastAsia="Times New Roman" w:hAnsi="Times New Roman" w:cs="Times New Roman"/>
          <w:color w:val="073763"/>
        </w:rPr>
        <w:t xml:space="preserve">Lines 57-59: </w:t>
      </w:r>
      <w:r>
        <w:rPr>
          <w:rFonts w:ascii="Times New Roman" w:eastAsia="Times New Roman" w:hAnsi="Times New Roman" w:cs="Times New Roman"/>
          <w:b/>
          <w:color w:val="073763"/>
        </w:rPr>
        <w:t>Review the statement</w:t>
      </w:r>
      <w:r>
        <w:rPr>
          <w:rFonts w:ascii="Times New Roman" w:eastAsia="Times New Roman" w:hAnsi="Times New Roman" w:cs="Times New Roman"/>
          <w:color w:val="073763"/>
        </w:rPr>
        <w:t xml:space="preserve">: The experimental works,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et al</w:t>
      </w:r>
      <w:r>
        <w:rPr>
          <w:rFonts w:ascii="Times New Roman" w:eastAsia="Times New Roman" w:hAnsi="Times New Roman" w:cs="Times New Roman"/>
          <w:color w:val="073763"/>
        </w:rPr>
        <w:t xml:space="preserve">. 1995 and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 xml:space="preserve">et </w:t>
      </w:r>
      <w:proofErr w:type="gramStart"/>
      <w:r>
        <w:rPr>
          <w:rFonts w:ascii="Times New Roman" w:eastAsia="Times New Roman" w:hAnsi="Times New Roman" w:cs="Times New Roman"/>
          <w:i/>
          <w:color w:val="073763"/>
        </w:rPr>
        <w:t xml:space="preserve">al </w:t>
      </w:r>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xml:space="preserve"> 2004 </w:t>
      </w:r>
      <w:r>
        <w:rPr>
          <w:rFonts w:ascii="Times New Roman" w:eastAsia="Times New Roman" w:hAnsi="Times New Roman" w:cs="Times New Roman"/>
          <w:b/>
          <w:color w:val="073763"/>
        </w:rPr>
        <w:t xml:space="preserve">do not show </w:t>
      </w:r>
      <w:r>
        <w:rPr>
          <w:rFonts w:ascii="Times New Roman" w:eastAsia="Times New Roman" w:hAnsi="Times New Roman" w:cs="Times New Roman"/>
          <w:color w:val="073763"/>
        </w:rPr>
        <w:t>that natural hybrids are less susceptible than parental mice, as they investigate hybrid resistance / susceptibility via e</w:t>
      </w:r>
      <w:r>
        <w:rPr>
          <w:rFonts w:ascii="Times New Roman" w:eastAsia="Times New Roman" w:hAnsi="Times New Roman" w:cs="Times New Roman"/>
          <w:color w:val="073763"/>
        </w:rPr>
        <w:t xml:space="preserve">xperimental crosses. In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et al</w:t>
      </w:r>
      <w:r>
        <w:rPr>
          <w:rFonts w:ascii="Times New Roman" w:eastAsia="Times New Roman" w:hAnsi="Times New Roman" w:cs="Times New Roman"/>
          <w:color w:val="073763"/>
        </w:rPr>
        <w:t xml:space="preserve">. (1995), only F1 are concerned, which clearly cannot be compared to highly recombined wild hybrids. Indeed,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et al</w:t>
      </w:r>
      <w:r>
        <w:rPr>
          <w:rFonts w:ascii="Times New Roman" w:eastAsia="Times New Roman" w:hAnsi="Times New Roman" w:cs="Times New Roman"/>
          <w:color w:val="073763"/>
        </w:rPr>
        <w:t xml:space="preserve">., 2004, showed, via experimental crosses until the F2 generation, that recombination </w:t>
      </w:r>
      <w:proofErr w:type="spellStart"/>
      <w:r>
        <w:rPr>
          <w:rFonts w:ascii="Times New Roman" w:eastAsia="Times New Roman" w:hAnsi="Times New Roman" w:cs="Times New Roman"/>
          <w:color w:val="073763"/>
        </w:rPr>
        <w:t>can not</w:t>
      </w:r>
      <w:proofErr w:type="spellEnd"/>
      <w:r>
        <w:rPr>
          <w:rFonts w:ascii="Times New Roman" w:eastAsia="Times New Roman" w:hAnsi="Times New Roman" w:cs="Times New Roman"/>
          <w:color w:val="073763"/>
        </w:rPr>
        <w:t xml:space="preserve"> be directly involved in hybrid susceptibility (i.e. the genome disruption is not directly involved in the higher parasites loads in the wild). But they do not ref</w:t>
      </w:r>
      <w:r>
        <w:rPr>
          <w:rFonts w:ascii="Times New Roman" w:eastAsia="Times New Roman" w:hAnsi="Times New Roman" w:cs="Times New Roman"/>
          <w:color w:val="073763"/>
        </w:rPr>
        <w:t xml:space="preserve">ute the hybrid susceptibility with these experimental data as they cannot denied either the observed differences in wild populations (Sage et al, and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 xml:space="preserve">et al. </w:t>
      </w:r>
      <w:r>
        <w:rPr>
          <w:rFonts w:ascii="Times New Roman" w:eastAsia="Times New Roman" w:hAnsi="Times New Roman" w:cs="Times New Roman"/>
          <w:color w:val="073763"/>
        </w:rPr>
        <w:t>1991), either those observed with experimental infections of wild-derived strains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et</w:t>
      </w:r>
      <w:r>
        <w:rPr>
          <w:rFonts w:ascii="Times New Roman" w:eastAsia="Times New Roman" w:hAnsi="Times New Roman" w:cs="Times New Roman"/>
          <w:i/>
          <w:color w:val="073763"/>
        </w:rPr>
        <w:t xml:space="preserve"> al., </w:t>
      </w:r>
      <w:r>
        <w:rPr>
          <w:rFonts w:ascii="Times New Roman" w:eastAsia="Times New Roman" w:hAnsi="Times New Roman" w:cs="Times New Roman"/>
          <w:color w:val="073763"/>
        </w:rPr>
        <w:t xml:space="preserve">1993).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et al.</w:t>
      </w:r>
      <w:r>
        <w:rPr>
          <w:rFonts w:ascii="Times New Roman" w:eastAsia="Times New Roman" w:hAnsi="Times New Roman" w:cs="Times New Roman"/>
          <w:color w:val="073763"/>
        </w:rPr>
        <w:t xml:space="preserve">, 2004 proposed a new hypothesis to be coherent with these previous field results and experimental infections, suggesting that a pleiotropic effect was selected in the hybrid zone (see further). </w:t>
      </w:r>
    </w:p>
    <w:p w14:paraId="46EA96BA" w14:textId="77777777" w:rsidR="00E7352F" w:rsidRDefault="00781638">
      <w:pPr>
        <w:spacing w:before="288"/>
        <w:ind w:left="720" w:right="-28"/>
        <w:jc w:val="both"/>
      </w:pPr>
      <w:r>
        <w:rPr>
          <w:rFonts w:ascii="Times New Roman" w:eastAsia="Times New Roman" w:hAnsi="Times New Roman" w:cs="Times New Roman"/>
        </w:rPr>
        <w:t>We agree that the difference betw</w:t>
      </w:r>
      <w:r>
        <w:rPr>
          <w:rFonts w:ascii="Times New Roman" w:eastAsia="Times New Roman" w:hAnsi="Times New Roman" w:cs="Times New Roman"/>
        </w:rPr>
        <w:t>een F1 and recombinant hybrids should be made as clear as possible and therefore changed the wording “hybrid” by “inter-subspecies F1” (line 61-62 new). We address general challenges dealing with these previous results in our last comment to this reviewer.</w:t>
      </w:r>
      <w:r>
        <w:rPr>
          <w:rFonts w:ascii="Times New Roman" w:eastAsia="Times New Roman" w:hAnsi="Times New Roman" w:cs="Times New Roman"/>
        </w:rPr>
        <w:t xml:space="preserve"> </w:t>
      </w:r>
    </w:p>
    <w:p w14:paraId="30A5474C"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 </w:t>
      </w:r>
      <w:r>
        <w:rPr>
          <w:rFonts w:ascii="Times New Roman" w:eastAsia="Times New Roman" w:hAnsi="Times New Roman" w:cs="Times New Roman"/>
          <w:color w:val="073763"/>
        </w:rPr>
        <w:t xml:space="preserve">Lines 59-60: “the highest statistical power”. </w:t>
      </w:r>
      <w:r>
        <w:rPr>
          <w:rFonts w:ascii="Times New Roman" w:eastAsia="Times New Roman" w:hAnsi="Times New Roman" w:cs="Times New Roman"/>
          <w:b/>
          <w:color w:val="073763"/>
        </w:rPr>
        <w:t>Quite strong statement without arguments</w:t>
      </w:r>
      <w:r>
        <w:rPr>
          <w:rFonts w:ascii="Times New Roman" w:eastAsia="Times New Roman" w:hAnsi="Times New Roman" w:cs="Times New Roman"/>
          <w:color w:val="073763"/>
        </w:rPr>
        <w:t xml:space="preserve">. The statistical choice of Baird et al. 2012, as well as this of this very study, is not the only available one (see upcoming comments). </w:t>
      </w:r>
    </w:p>
    <w:p w14:paraId="4FACED66" w14:textId="77777777" w:rsidR="00E7352F" w:rsidRDefault="00781638">
      <w:pPr>
        <w:spacing w:before="288"/>
        <w:ind w:left="696" w:right="-28"/>
        <w:jc w:val="both"/>
      </w:pPr>
      <w:r>
        <w:rPr>
          <w:rFonts w:ascii="Times New Roman" w:eastAsia="Times New Roman" w:hAnsi="Times New Roman" w:cs="Times New Roman"/>
        </w:rPr>
        <w:t>We agree that superlative</w:t>
      </w:r>
      <w:r>
        <w:rPr>
          <w:rFonts w:ascii="Times New Roman" w:eastAsia="Times New Roman" w:hAnsi="Times New Roman" w:cs="Times New Roman"/>
        </w:rPr>
        <w:t>s should be avoided in scientific writing. We mention sample size and sampling design (see following paragraph) as arguments now. We do not develop further, as the argument is thoroughly developed in the study itself (</w:t>
      </w:r>
      <w:r>
        <w:rPr>
          <w:rFonts w:ascii="Times New Roman" w:eastAsia="Times New Roman" w:hAnsi="Times New Roman" w:cs="Times New Roman"/>
          <w:highlight w:val="white"/>
        </w:rPr>
        <w:t xml:space="preserve">Baird et al. 2012). </w:t>
      </w:r>
      <w:del w:id="3" w:author="Emanuel Heitlinger" w:date="2019-10-03T13:53:00Z">
        <w:r>
          <w:rPr>
            <w:rFonts w:ascii="Times New Roman" w:eastAsia="Times New Roman" w:hAnsi="Times New Roman" w:cs="Times New Roman"/>
            <w:highlight w:val="white"/>
          </w:rPr>
          <w:delText xml:space="preserve">We replaced by  </w:delText>
        </w:r>
      </w:del>
      <w:ins w:id="4" w:author="Emanuel Heitlinger" w:date="2019-10-03T13:53:00Z">
        <w:r>
          <w:rPr>
            <w:rFonts w:ascii="Times New Roman" w:eastAsia="Times New Roman" w:hAnsi="Times New Roman" w:cs="Times New Roman"/>
            <w:highlight w:val="white"/>
          </w:rPr>
          <w:t>Th</w:t>
        </w:r>
        <w:r>
          <w:rPr>
            <w:rFonts w:ascii="Times New Roman" w:eastAsia="Times New Roman" w:hAnsi="Times New Roman" w:cs="Times New Roman"/>
            <w:highlight w:val="white"/>
          </w:rPr>
          <w:t>e sentence now reads “</w:t>
        </w:r>
        <w:r>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w:t>
        </w:r>
      </w:ins>
      <w:r>
        <w:rPr>
          <w:rFonts w:ascii="Times New Roman" w:eastAsia="Times New Roman" w:hAnsi="Times New Roman" w:cs="Times New Roman"/>
          <w:highlight w:val="white"/>
        </w:rPr>
        <w:t xml:space="preserve">more recent field study, with high statistical power (more mice sampled and more suitable statistical approach) and arguably improved sampling </w:t>
      </w:r>
      <w:proofErr w:type="gramStart"/>
      <w:r>
        <w:rPr>
          <w:rFonts w:ascii="Times New Roman" w:eastAsia="Times New Roman" w:hAnsi="Times New Roman" w:cs="Times New Roman"/>
          <w:highlight w:val="white"/>
        </w:rPr>
        <w:t>design,[</w:t>
      </w:r>
      <w:proofErr w:type="gramEnd"/>
      <w:r>
        <w:rPr>
          <w:rFonts w:ascii="Times New Roman" w:eastAsia="Times New Roman" w:hAnsi="Times New Roman" w:cs="Times New Roman"/>
          <w:highlight w:val="white"/>
        </w:rPr>
        <w:t>…]</w:t>
      </w:r>
      <w:ins w:id="5" w:author="Emanuel Heitlinger" w:date="2019-10-03T13:53:00Z">
        <w:r>
          <w:rPr>
            <w:rFonts w:ascii="Times New Roman" w:eastAsia="Times New Roman" w:hAnsi="Times New Roman" w:cs="Times New Roman"/>
            <w:highlight w:val="white"/>
          </w:rPr>
          <w:t xml:space="preserve"> “</w:t>
        </w:r>
      </w:ins>
      <w:r>
        <w:rPr>
          <w:rFonts w:ascii="Times New Roman" w:eastAsia="Times New Roman" w:hAnsi="Times New Roman" w:cs="Times New Roman"/>
        </w:rPr>
        <w:t>(line 60-63 new).</w:t>
      </w:r>
    </w:p>
    <w:p w14:paraId="381C4423"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 </w:t>
      </w:r>
      <w:r>
        <w:rPr>
          <w:rFonts w:ascii="Times New Roman" w:eastAsia="Times New Roman" w:hAnsi="Times New Roman" w:cs="Times New Roman"/>
          <w:color w:val="073763"/>
        </w:rPr>
        <w:t xml:space="preserve">Line </w:t>
      </w:r>
      <w:proofErr w:type="gramStart"/>
      <w:r>
        <w:rPr>
          <w:rFonts w:ascii="Times New Roman" w:eastAsia="Times New Roman" w:hAnsi="Times New Roman" w:cs="Times New Roman"/>
          <w:color w:val="073763"/>
        </w:rPr>
        <w:t>91 :</w:t>
      </w:r>
      <w:proofErr w:type="gramEnd"/>
      <w:r>
        <w:rPr>
          <w:rFonts w:ascii="Times New Roman" w:eastAsia="Times New Roman" w:hAnsi="Times New Roman" w:cs="Times New Roman"/>
          <w:color w:val="073763"/>
        </w:rPr>
        <w:t xml:space="preserve"> “prevalence and abundance, the latter defin</w:t>
      </w:r>
      <w:r>
        <w:rPr>
          <w:rFonts w:ascii="Times New Roman" w:eastAsia="Times New Roman" w:hAnsi="Times New Roman" w:cs="Times New Roman"/>
          <w:color w:val="073763"/>
        </w:rPr>
        <w:t xml:space="preserve">ed as parasite load in all hosts”. </w:t>
      </w:r>
      <w:r>
        <w:rPr>
          <w:rFonts w:ascii="Times New Roman" w:eastAsia="Times New Roman" w:hAnsi="Times New Roman" w:cs="Times New Roman"/>
          <w:b/>
          <w:color w:val="073763"/>
        </w:rPr>
        <w:t>Bad definition of abundance</w:t>
      </w:r>
      <w:r>
        <w:rPr>
          <w:rFonts w:ascii="Times New Roman" w:eastAsia="Times New Roman" w:hAnsi="Times New Roman" w:cs="Times New Roman"/>
          <w:color w:val="073763"/>
        </w:rPr>
        <w:t>. It is the mean of parasite loads (individual intensities) from the whole sample. It then includes the “zero” parasite loads, given an indication (even if weak) of the distribution: a lot of ze</w:t>
      </w:r>
      <w:r>
        <w:rPr>
          <w:rFonts w:ascii="Times New Roman" w:eastAsia="Times New Roman" w:hAnsi="Times New Roman" w:cs="Times New Roman"/>
          <w:color w:val="073763"/>
        </w:rPr>
        <w:t xml:space="preserve">ro will reduced this potential parasite load of </w:t>
      </w:r>
      <w:proofErr w:type="gramStart"/>
      <w:r>
        <w:rPr>
          <w:rFonts w:ascii="Times New Roman" w:eastAsia="Times New Roman" w:hAnsi="Times New Roman" w:cs="Times New Roman"/>
          <w:color w:val="073763"/>
        </w:rPr>
        <w:t>an</w:t>
      </w:r>
      <w:proofErr w:type="gramEnd"/>
      <w:r>
        <w:rPr>
          <w:rFonts w:ascii="Times New Roman" w:eastAsia="Times New Roman" w:hAnsi="Times New Roman" w:cs="Times New Roman"/>
          <w:color w:val="073763"/>
        </w:rPr>
        <w:t xml:space="preserve"> given lambda individual, few zero will increased the mean value. </w:t>
      </w:r>
    </w:p>
    <w:p w14:paraId="2F6EC3A4" w14:textId="77777777" w:rsidR="00E7352F" w:rsidRDefault="00781638">
      <w:pPr>
        <w:spacing w:before="288" w:line="240" w:lineRule="auto"/>
        <w:ind w:left="696" w:right="-28"/>
        <w:jc w:val="both"/>
      </w:pPr>
      <w:r>
        <w:rPr>
          <w:rFonts w:ascii="Times New Roman" w:eastAsia="Times New Roman" w:hAnsi="Times New Roman" w:cs="Times New Roman"/>
        </w:rPr>
        <w:t xml:space="preserve">This comment highlights a lack of clarity in our original text, in which we refer to “all possible </w:t>
      </w:r>
      <w:r>
        <w:rPr>
          <w:rFonts w:ascii="Times New Roman" w:eastAsia="Times New Roman" w:hAnsi="Times New Roman" w:cs="Times New Roman"/>
        </w:rPr>
        <w:lastRenderedPageBreak/>
        <w:t>hosts, i.e. the whole sample” as “host”.</w:t>
      </w:r>
      <w:r>
        <w:rPr>
          <w:rFonts w:ascii="Times New Roman" w:eastAsia="Times New Roman" w:hAnsi="Times New Roman" w:cs="Times New Roman"/>
        </w:rPr>
        <w:t xml:space="preserve"> We therefore replace “hosts” by “animals” (line 99 new).</w:t>
      </w:r>
    </w:p>
    <w:p w14:paraId="475424A6"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 </w:t>
      </w:r>
      <w:r>
        <w:rPr>
          <w:rFonts w:ascii="Times New Roman" w:eastAsia="Times New Roman" w:hAnsi="Times New Roman" w:cs="Times New Roman"/>
          <w:color w:val="073763"/>
        </w:rPr>
        <w:t>Lines 71-72: As an important part of the interpretation of the results is linked to the notion of pathogenicity (and virulence /Resistance / tolerance debates - quite unshared points of view in Parasitology/ Microbiology), it will be useful to remember the</w:t>
      </w:r>
      <w:r>
        <w:rPr>
          <w:rFonts w:ascii="Times New Roman" w:eastAsia="Times New Roman" w:hAnsi="Times New Roman" w:cs="Times New Roman"/>
          <w:color w:val="073763"/>
        </w:rPr>
        <w:t xml:space="preserve"> definition of pathogenicity used in this study. </w:t>
      </w:r>
    </w:p>
    <w:p w14:paraId="020EC562" w14:textId="77777777" w:rsidR="00E7352F" w:rsidRDefault="00781638">
      <w:pPr>
        <w:spacing w:before="288" w:line="240" w:lineRule="auto"/>
        <w:ind w:left="696" w:right="-28"/>
        <w:jc w:val="both"/>
      </w:pPr>
      <w:r>
        <w:rPr>
          <w:rFonts w:ascii="Times New Roman" w:eastAsia="Times New Roman" w:hAnsi="Times New Roman" w:cs="Times New Roman"/>
        </w:rPr>
        <w:t>This is a very useful conceptual point to clarify and thank the reviewer for bringing it to our attention. We</w:t>
      </w:r>
      <w:ins w:id="6" w:author="Emanuel Heitlinger" w:date="2019-10-03T13:55:00Z">
        <w:r>
          <w:rPr>
            <w:rFonts w:ascii="Times New Roman" w:eastAsia="Times New Roman" w:hAnsi="Times New Roman" w:cs="Times New Roman"/>
          </w:rPr>
          <w:t xml:space="preserve">, indeed, </w:t>
        </w:r>
      </w:ins>
      <w:del w:id="7" w:author="Emanuel Heitlinger" w:date="2019-10-03T13:55:00Z">
        <w:r>
          <w:rPr>
            <w:rFonts w:ascii="Times New Roman" w:eastAsia="Times New Roman" w:hAnsi="Times New Roman" w:cs="Times New Roman"/>
          </w:rPr>
          <w:delText xml:space="preserve"> </w:delText>
        </w:r>
      </w:del>
      <w:ins w:id="8" w:author="Emanuel Heitlinger" w:date="2019-10-03T13:54:00Z">
        <w:r>
          <w:rPr>
            <w:rFonts w:ascii="Times New Roman" w:eastAsia="Times New Roman" w:hAnsi="Times New Roman" w:cs="Times New Roman"/>
          </w:rPr>
          <w:t xml:space="preserve">had </w:t>
        </w:r>
      </w:ins>
      <w:proofErr w:type="spellStart"/>
      <w:r>
        <w:rPr>
          <w:rFonts w:ascii="Times New Roman" w:eastAsia="Times New Roman" w:hAnsi="Times New Roman" w:cs="Times New Roman"/>
        </w:rPr>
        <w:t>use</w:t>
      </w:r>
      <w:ins w:id="9" w:author="Emanuel Heitlinger" w:date="2019-10-03T13:54:00Z">
        <w:r>
          <w:rPr>
            <w:rFonts w:ascii="Times New Roman" w:eastAsia="Times New Roman" w:hAnsi="Times New Roman" w:cs="Times New Roman"/>
          </w:rPr>
          <w:t>ed</w:t>
        </w:r>
        <w:proofErr w:type="spellEnd"/>
        <w:r>
          <w:rPr>
            <w:rFonts w:ascii="Times New Roman" w:eastAsia="Times New Roman" w:hAnsi="Times New Roman" w:cs="Times New Roman"/>
          </w:rPr>
          <w:t xml:space="preserve"> </w:t>
        </w:r>
      </w:ins>
      <w:del w:id="10" w:author="Emanuel Heitlinger" w:date="2019-10-03T13:54:00Z">
        <w:r>
          <w:rPr>
            <w:rFonts w:ascii="Times New Roman" w:eastAsia="Times New Roman" w:hAnsi="Times New Roman" w:cs="Times New Roman"/>
          </w:rPr>
          <w:delText xml:space="preserve"> this</w:delText>
        </w:r>
      </w:del>
      <w:r>
        <w:rPr>
          <w:rFonts w:ascii="Times New Roman" w:eastAsia="Times New Roman" w:hAnsi="Times New Roman" w:cs="Times New Roman"/>
        </w:rPr>
        <w:t xml:space="preserve"> controversial terminology (pathogenicity) for “impact of host health</w:t>
      </w:r>
      <w:proofErr w:type="gramStart"/>
      <w:r>
        <w:rPr>
          <w:rFonts w:ascii="Times New Roman" w:eastAsia="Times New Roman" w:hAnsi="Times New Roman" w:cs="Times New Roman"/>
        </w:rPr>
        <w:t>”,</w:t>
      </w:r>
      <w:ins w:id="11" w:author="Emanuel Heitlinger" w:date="2019-10-03T13:55:00Z">
        <w:r>
          <w:rPr>
            <w:rFonts w:ascii="Times New Roman" w:eastAsia="Times New Roman" w:hAnsi="Times New Roman" w:cs="Times New Roman"/>
          </w:rPr>
          <w:t>.</w:t>
        </w:r>
        <w:proofErr w:type="gramEnd"/>
        <w:r>
          <w:rPr>
            <w:rFonts w:ascii="Times New Roman" w:eastAsia="Times New Roman" w:hAnsi="Times New Roman" w:cs="Times New Roman"/>
          </w:rPr>
          <w:t xml:space="preserve"> </w:t>
        </w:r>
      </w:ins>
      <w:del w:id="12" w:author="Emanuel Heitlinger" w:date="2019-10-03T13:55:00Z">
        <w:r>
          <w:rPr>
            <w:rFonts w:ascii="Times New Roman" w:eastAsia="Times New Roman" w:hAnsi="Times New Roman" w:cs="Times New Roman"/>
          </w:rPr>
          <w:delText xml:space="preserve"> and therefore decided to </w:delText>
        </w:r>
      </w:del>
      <w:ins w:id="13" w:author="Emanuel Heitlinger" w:date="2019-10-03T13:55:00Z">
        <w:r>
          <w:rPr>
            <w:rFonts w:ascii="Times New Roman" w:eastAsia="Times New Roman" w:hAnsi="Times New Roman" w:cs="Times New Roman"/>
          </w:rPr>
          <w:t xml:space="preserve">We now </w:t>
        </w:r>
      </w:ins>
      <w:r>
        <w:rPr>
          <w:rFonts w:ascii="Times New Roman" w:eastAsia="Times New Roman" w:hAnsi="Times New Roman" w:cs="Times New Roman"/>
        </w:rPr>
        <w:t xml:space="preserve">replace all occurrences of </w:t>
      </w:r>
      <w:ins w:id="14" w:author="Emanuel Heitlinger" w:date="2019-10-03T13:55:00Z">
        <w:r>
          <w:rPr>
            <w:rFonts w:ascii="Times New Roman" w:eastAsia="Times New Roman" w:hAnsi="Times New Roman" w:cs="Times New Roman"/>
          </w:rPr>
          <w:t xml:space="preserve">the term </w:t>
        </w:r>
      </w:ins>
      <w:r>
        <w:rPr>
          <w:rFonts w:ascii="Times New Roman" w:eastAsia="Times New Roman" w:hAnsi="Times New Roman" w:cs="Times New Roman"/>
        </w:rPr>
        <w:t xml:space="preserve">“pathogenicity” by “impact of host health” in the text. </w:t>
      </w:r>
    </w:p>
    <w:p w14:paraId="0BB6E23F" w14:textId="77777777" w:rsidR="00E7352F" w:rsidRDefault="00781638">
      <w:pPr>
        <w:spacing w:before="288" w:line="240" w:lineRule="auto"/>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 </w:t>
      </w:r>
      <w:r>
        <w:rPr>
          <w:rFonts w:ascii="Times New Roman" w:eastAsia="Times New Roman" w:hAnsi="Times New Roman" w:cs="Times New Roman"/>
          <w:color w:val="073763"/>
        </w:rPr>
        <w:t xml:space="preserve">Lines 73-74: </w:t>
      </w:r>
      <w:r>
        <w:rPr>
          <w:rFonts w:ascii="Times New Roman" w:eastAsia="Times New Roman" w:hAnsi="Times New Roman" w:cs="Times New Roman"/>
          <w:b/>
          <w:color w:val="073763"/>
        </w:rPr>
        <w:t>narrow point of view and weakness of the references</w:t>
      </w:r>
      <w:r>
        <w:rPr>
          <w:rFonts w:ascii="Times New Roman" w:eastAsia="Times New Roman" w:hAnsi="Times New Roman" w:cs="Times New Roman"/>
          <w:color w:val="073763"/>
        </w:rPr>
        <w:t>: very frequent in all mouse populations. See for instance B</w:t>
      </w:r>
      <w:r>
        <w:rPr>
          <w:rFonts w:ascii="Times New Roman" w:eastAsia="Times New Roman" w:hAnsi="Times New Roman" w:cs="Times New Roman"/>
          <w:color w:val="073763"/>
        </w:rPr>
        <w:t xml:space="preserve">ehnke, 1975; Behnke, 1976; </w:t>
      </w:r>
      <w:proofErr w:type="spellStart"/>
      <w:r>
        <w:rPr>
          <w:rFonts w:ascii="Times New Roman" w:eastAsia="Times New Roman" w:hAnsi="Times New Roman" w:cs="Times New Roman"/>
          <w:color w:val="073763"/>
        </w:rPr>
        <w:t>Kriska</w:t>
      </w:r>
      <w:proofErr w:type="spellEnd"/>
      <w:r>
        <w:rPr>
          <w:rFonts w:ascii="Times New Roman" w:eastAsia="Times New Roman" w:hAnsi="Times New Roman" w:cs="Times New Roman"/>
          <w:color w:val="073763"/>
        </w:rPr>
        <w:t xml:space="preserve">, 1993; </w:t>
      </w:r>
      <w:proofErr w:type="spellStart"/>
      <w:r>
        <w:rPr>
          <w:rFonts w:ascii="Times New Roman" w:eastAsia="Times New Roman" w:hAnsi="Times New Roman" w:cs="Times New Roman"/>
          <w:color w:val="073763"/>
        </w:rPr>
        <w:t>Ressouche</w:t>
      </w:r>
      <w:proofErr w:type="spellEnd"/>
      <w:r>
        <w:rPr>
          <w:rFonts w:ascii="Times New Roman" w:eastAsia="Times New Roman" w:hAnsi="Times New Roman" w:cs="Times New Roman"/>
          <w:color w:val="073763"/>
        </w:rPr>
        <w:t xml:space="preserve"> et al., 1998. </w:t>
      </w:r>
    </w:p>
    <w:p w14:paraId="021253B9" w14:textId="77777777" w:rsidR="00E7352F" w:rsidRDefault="00781638">
      <w:pPr>
        <w:spacing w:before="288"/>
        <w:ind w:left="696" w:right="-23"/>
      </w:pPr>
      <w:r>
        <w:rPr>
          <w:rFonts w:ascii="Times New Roman" w:eastAsia="Times New Roman" w:hAnsi="Times New Roman" w:cs="Times New Roman"/>
        </w:rPr>
        <w:t>We added the mentioned references.</w:t>
      </w:r>
    </w:p>
    <w:p w14:paraId="14229999" w14:textId="77777777" w:rsidR="00E7352F" w:rsidRDefault="00781638">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 </w:t>
      </w:r>
      <w:r>
        <w:rPr>
          <w:rFonts w:ascii="Times New Roman" w:eastAsia="Times New Roman" w:hAnsi="Times New Roman" w:cs="Times New Roman"/>
          <w:color w:val="073763"/>
        </w:rPr>
        <w:t xml:space="preserve">Lines 75-76. Pay attention, this is a </w:t>
      </w:r>
      <w:r>
        <w:rPr>
          <w:rFonts w:ascii="Times New Roman" w:eastAsia="Times New Roman" w:hAnsi="Times New Roman" w:cs="Times New Roman"/>
          <w:b/>
          <w:color w:val="073763"/>
        </w:rPr>
        <w:t>prejudiced idea</w:t>
      </w:r>
      <w:r>
        <w:rPr>
          <w:rFonts w:ascii="Times New Roman" w:eastAsia="Times New Roman" w:hAnsi="Times New Roman" w:cs="Times New Roman"/>
          <w:color w:val="073763"/>
        </w:rPr>
        <w:t>, even if commonly shared and supported by the occurrence of an immune response successful to regu</w:t>
      </w:r>
      <w:r>
        <w:rPr>
          <w:rFonts w:ascii="Times New Roman" w:eastAsia="Times New Roman" w:hAnsi="Times New Roman" w:cs="Times New Roman"/>
          <w:color w:val="073763"/>
        </w:rPr>
        <w:t>late the parasite loads (Jacobson &amp; Reed, 1974, Lewis et al. 1991). This indicates a coevolution limiting parasite virulence. However, some studies prove that high parasite loads occurred in some specific environmental situations, with clear negative effec</w:t>
      </w:r>
      <w:r>
        <w:rPr>
          <w:rFonts w:ascii="Times New Roman" w:eastAsia="Times New Roman" w:hAnsi="Times New Roman" w:cs="Times New Roman"/>
          <w:color w:val="073763"/>
        </w:rPr>
        <w:t xml:space="preserve">t on health in laboratory strains (Harwell &amp; Boyd, 1968; Eaton, 1972; Jacobson &amp; Reed, 1974 even </w:t>
      </w:r>
      <w:proofErr w:type="spellStart"/>
      <w:r>
        <w:rPr>
          <w:rFonts w:ascii="Times New Roman" w:eastAsia="Times New Roman" w:hAnsi="Times New Roman" w:cs="Times New Roman"/>
          <w:color w:val="073763"/>
        </w:rPr>
        <w:t>Taffs</w:t>
      </w:r>
      <w:proofErr w:type="spellEnd"/>
      <w:r>
        <w:rPr>
          <w:rFonts w:ascii="Times New Roman" w:eastAsia="Times New Roman" w:hAnsi="Times New Roman" w:cs="Times New Roman"/>
          <w:color w:val="073763"/>
        </w:rPr>
        <w:t>). Note also the demonstration that strong parasite pressure could have selected form laboratory strains resistance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1997). See upcoming co</w:t>
      </w:r>
      <w:r>
        <w:rPr>
          <w:rFonts w:ascii="Times New Roman" w:eastAsia="Times New Roman" w:hAnsi="Times New Roman" w:cs="Times New Roman"/>
          <w:color w:val="073763"/>
        </w:rPr>
        <w:t xml:space="preserve">mments on notion of pathogenicity versus impact on host fitness </w:t>
      </w:r>
    </w:p>
    <w:p w14:paraId="0E6B2C0D" w14:textId="77777777" w:rsidR="00E7352F" w:rsidRDefault="00E7352F">
      <w:pPr>
        <w:ind w:left="720" w:right="-33"/>
        <w:jc w:val="both"/>
        <w:rPr>
          <w:rFonts w:ascii="Times New Roman" w:eastAsia="Times New Roman" w:hAnsi="Times New Roman" w:cs="Times New Roman"/>
        </w:rPr>
      </w:pPr>
    </w:p>
    <w:p w14:paraId="4085AB65" w14:textId="77777777" w:rsidR="00E7352F" w:rsidRDefault="00781638">
      <w:pPr>
        <w:ind w:left="720" w:right="-33"/>
        <w:jc w:val="both"/>
        <w:rPr>
          <w:rFonts w:ascii="Times New Roman" w:eastAsia="Times New Roman" w:hAnsi="Times New Roman" w:cs="Times New Roman"/>
        </w:rPr>
      </w:pPr>
      <w:r>
        <w:rPr>
          <w:rFonts w:ascii="Times New Roman" w:eastAsia="Times New Roman" w:hAnsi="Times New Roman" w:cs="Times New Roman"/>
        </w:rPr>
        <w:t xml:space="preserve">In the specific sentence, we modified as follow:  </w:t>
      </w:r>
      <w:r>
        <w:rPr>
          <w:rFonts w:ascii="Times New Roman" w:eastAsia="Times New Roman" w:hAnsi="Times New Roman" w:cs="Times New Roman"/>
        </w:rPr>
        <w:tab/>
      </w: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630D2853" w14:textId="77777777" w:rsidR="00E7352F" w:rsidRDefault="00781638">
      <w:pPr>
        <w:ind w:left="720" w:right="-33"/>
        <w:jc w:val="both"/>
      </w:pPr>
      <w:r>
        <w:rPr>
          <w:rFonts w:ascii="Times New Roman" w:eastAsia="Times New Roman" w:hAnsi="Times New Roman" w:cs="Times New Roman"/>
        </w:rPr>
        <w:t>“They are often considered to provoke mild symptoms on their hosts, even if in rare conditions (e.g. particularly high burden) they have been shown to affect the health of laboratory mice (</w:t>
      </w:r>
      <w:proofErr w:type="spellStart"/>
      <w:r>
        <w:rPr>
          <w:rFonts w:ascii="Times New Roman" w:eastAsia="Times New Roman" w:hAnsi="Times New Roman" w:cs="Times New Roman"/>
        </w:rPr>
        <w:t>Taffs</w:t>
      </w:r>
      <w:proofErr w:type="spellEnd"/>
      <w:r>
        <w:rPr>
          <w:rFonts w:ascii="Times New Roman" w:eastAsia="Times New Roman" w:hAnsi="Times New Roman" w:cs="Times New Roman"/>
        </w:rPr>
        <w:t>, 1976).” (lines 86-88 new).</w:t>
      </w:r>
    </w:p>
    <w:p w14:paraId="0AD0D405" w14:textId="77777777" w:rsidR="00E7352F" w:rsidRDefault="00E7352F">
      <w:pPr>
        <w:ind w:left="720" w:right="-33"/>
        <w:jc w:val="both"/>
        <w:rPr>
          <w:rFonts w:ascii="Times New Roman" w:eastAsia="Times New Roman" w:hAnsi="Times New Roman" w:cs="Times New Roman"/>
        </w:rPr>
      </w:pPr>
    </w:p>
    <w:p w14:paraId="08626B75" w14:textId="77777777" w:rsidR="00E7352F" w:rsidRDefault="00781638">
      <w:pPr>
        <w:ind w:left="720" w:right="-33"/>
        <w:jc w:val="both"/>
        <w:rPr>
          <w:rFonts w:ascii="Times New Roman" w:eastAsia="Times New Roman" w:hAnsi="Times New Roman" w:cs="Times New Roman"/>
          <w:color w:val="980000"/>
          <w:u w:val="single"/>
        </w:rPr>
      </w:pPr>
      <w:r>
        <w:rPr>
          <w:rFonts w:ascii="Times New Roman" w:eastAsia="Times New Roman" w:hAnsi="Times New Roman" w:cs="Times New Roman"/>
          <w:color w:val="980000"/>
          <w:u w:val="single"/>
        </w:rPr>
        <w:t>As a more general comment, to which we will refer on later comments:</w:t>
      </w:r>
    </w:p>
    <w:p w14:paraId="42C11E5A" w14:textId="77777777" w:rsidR="00E7352F" w:rsidRDefault="00E7352F">
      <w:pPr>
        <w:spacing w:line="240" w:lineRule="auto"/>
        <w:ind w:left="720" w:right="-33"/>
        <w:jc w:val="both"/>
        <w:rPr>
          <w:rFonts w:ascii="Times New Roman" w:eastAsia="Times New Roman" w:hAnsi="Times New Roman" w:cs="Times New Roman"/>
        </w:rPr>
      </w:pPr>
    </w:p>
    <w:p w14:paraId="05B63B0A" w14:textId="77777777" w:rsidR="00E7352F" w:rsidRDefault="00781638">
      <w:pPr>
        <w:spacing w:line="240" w:lineRule="auto"/>
        <w:ind w:left="720" w:right="-33"/>
        <w:jc w:val="both"/>
      </w:pPr>
      <w:r>
        <w:rPr>
          <w:rFonts w:ascii="Times New Roman" w:eastAsia="Times New Roman" w:hAnsi="Times New Roman" w:cs="Times New Roman"/>
          <w:color w:val="980000"/>
        </w:rPr>
        <w:t>Our study is designed to jointly study two different parasites. We test if any general hybrid effect on resistance and impact on health could be detected. We chose to focus on two parasi</w:t>
      </w:r>
      <w:r>
        <w:rPr>
          <w:rFonts w:ascii="Times New Roman" w:eastAsia="Times New Roman" w:hAnsi="Times New Roman" w:cs="Times New Roman"/>
          <w:color w:val="980000"/>
        </w:rPr>
        <w:t xml:space="preserve">tes from very different phyla, namely Nematoda and Apicomplexa. We want to test the likelihood of hybrid resistance or susceptibility against a null model (hybrid parasite load = average of parental loads), and finding the same results on both these phyla </w:t>
      </w:r>
      <w:r>
        <w:rPr>
          <w:rFonts w:ascii="Times New Roman" w:eastAsia="Times New Roman" w:hAnsi="Times New Roman" w:cs="Times New Roman"/>
          <w:color w:val="980000"/>
        </w:rPr>
        <w:t>is for sure reinforcing our confidence in the results. As a result of the reviewer’s comments, we developed more on the differences that make this comparison valuable, and abandoned the term “pathogenicity” which is too vague to carry all differences</w:t>
      </w:r>
      <w:ins w:id="15" w:author="Emanuel Heitlinger" w:date="2019-10-03T13:56:00Z">
        <w:r>
          <w:rPr>
            <w:rFonts w:ascii="Times New Roman" w:eastAsia="Times New Roman" w:hAnsi="Times New Roman" w:cs="Times New Roman"/>
            <w:color w:val="980000"/>
          </w:rPr>
          <w:t>. Inst</w:t>
        </w:r>
        <w:r>
          <w:rPr>
            <w:rFonts w:ascii="Times New Roman" w:eastAsia="Times New Roman" w:hAnsi="Times New Roman" w:cs="Times New Roman"/>
            <w:color w:val="980000"/>
          </w:rPr>
          <w:t xml:space="preserve">ead we highlight all differences between the parasites: </w:t>
        </w:r>
      </w:ins>
      <w:del w:id="16" w:author="Emanuel Heitlinger" w:date="2019-10-03T13:56:00Z">
        <w:r>
          <w:rPr>
            <w:rFonts w:ascii="Times New Roman" w:eastAsia="Times New Roman" w:hAnsi="Times New Roman" w:cs="Times New Roman"/>
            <w:color w:val="980000"/>
          </w:rPr>
          <w:delText xml:space="preserve">: </w:delText>
        </w:r>
      </w:del>
      <w:ins w:id="17" w:author="Emanuel Heitlinger" w:date="2019-10-03T13:57:00Z">
        <w:r>
          <w:rPr>
            <w:rFonts w:ascii="Times New Roman" w:eastAsia="Times New Roman" w:hAnsi="Times New Roman" w:cs="Times New Roman"/>
            <w:color w:val="980000"/>
          </w:rPr>
          <w:t xml:space="preserve">a) </w:t>
        </w:r>
      </w:ins>
      <w:r>
        <w:rPr>
          <w:rFonts w:ascii="Times New Roman" w:eastAsia="Times New Roman" w:hAnsi="Times New Roman" w:cs="Times New Roman"/>
          <w:color w:val="980000"/>
        </w:rPr>
        <w:t>extra vs. intra-cellular,</w:t>
      </w:r>
      <w:ins w:id="18" w:author="Emanuel Heitlinger" w:date="2019-10-03T13:57:00Z">
        <w:r>
          <w:rPr>
            <w:rFonts w:ascii="Times New Roman" w:eastAsia="Times New Roman" w:hAnsi="Times New Roman" w:cs="Times New Roman"/>
            <w:color w:val="980000"/>
          </w:rPr>
          <w:t xml:space="preserve"> b)</w:t>
        </w:r>
      </w:ins>
      <w:r>
        <w:rPr>
          <w:rFonts w:ascii="Times New Roman" w:eastAsia="Times New Roman" w:hAnsi="Times New Roman" w:cs="Times New Roman"/>
          <w:color w:val="980000"/>
        </w:rPr>
        <w:t xml:space="preserve"> targeting a Th2 vs a Th1 immune pathways, </w:t>
      </w:r>
      <w:ins w:id="19" w:author="Emanuel Heitlinger" w:date="2019-10-03T13:57:00Z">
        <w:r>
          <w:rPr>
            <w:rFonts w:ascii="Times New Roman" w:eastAsia="Times New Roman" w:hAnsi="Times New Roman" w:cs="Times New Roman"/>
            <w:color w:val="980000"/>
          </w:rPr>
          <w:t xml:space="preserve">c) </w:t>
        </w:r>
      </w:ins>
      <w:r>
        <w:rPr>
          <w:rFonts w:ascii="Times New Roman" w:eastAsia="Times New Roman" w:hAnsi="Times New Roman" w:cs="Times New Roman"/>
          <w:color w:val="980000"/>
        </w:rPr>
        <w:t>possible different impact on host health. We now introduce</w:t>
      </w:r>
      <w:ins w:id="20" w:author="Emanuel Heitlinger" w:date="2019-10-03T13:58:00Z">
        <w:r>
          <w:rPr>
            <w:rFonts w:ascii="Times New Roman" w:eastAsia="Times New Roman" w:hAnsi="Times New Roman" w:cs="Times New Roman"/>
            <w:color w:val="980000"/>
          </w:rPr>
          <w:t xml:space="preserve"> </w:t>
        </w:r>
      </w:ins>
      <w:del w:id="21" w:author="Emanuel Heitlinger" w:date="2019-10-03T13:58:00Z">
        <w:r>
          <w:rPr>
            <w:rFonts w:ascii="Times New Roman" w:eastAsia="Times New Roman" w:hAnsi="Times New Roman" w:cs="Times New Roman"/>
            <w:color w:val="980000"/>
          </w:rPr>
          <w:delText xml:space="preserve">d this </w:delText>
        </w:r>
      </w:del>
      <w:ins w:id="22" w:author="Emanuel Heitlinger" w:date="2019-10-03T13:58:00Z">
        <w:r>
          <w:rPr>
            <w:rFonts w:ascii="Times New Roman" w:eastAsia="Times New Roman" w:hAnsi="Times New Roman" w:cs="Times New Roman"/>
            <w:color w:val="980000"/>
          </w:rPr>
          <w:t xml:space="preserve">these </w:t>
        </w:r>
      </w:ins>
      <w:del w:id="23" w:author="Emanuel Heitlinger" w:date="2019-10-03T13:58:00Z">
        <w:r>
          <w:rPr>
            <w:rFonts w:ascii="Times New Roman" w:eastAsia="Times New Roman" w:hAnsi="Times New Roman" w:cs="Times New Roman"/>
            <w:color w:val="980000"/>
          </w:rPr>
          <w:delText xml:space="preserve">idea </w:delText>
        </w:r>
      </w:del>
      <w:ins w:id="24" w:author="Emanuel Heitlinger" w:date="2019-10-03T13:58:00Z">
        <w:r>
          <w:rPr>
            <w:rFonts w:ascii="Times New Roman" w:eastAsia="Times New Roman" w:hAnsi="Times New Roman" w:cs="Times New Roman"/>
            <w:color w:val="980000"/>
          </w:rPr>
          <w:t xml:space="preserve">aspects </w:t>
        </w:r>
      </w:ins>
      <w:r>
        <w:rPr>
          <w:rFonts w:ascii="Times New Roman" w:eastAsia="Times New Roman" w:hAnsi="Times New Roman" w:cs="Times New Roman"/>
          <w:color w:val="980000"/>
        </w:rPr>
        <w:t xml:space="preserve">in more detail in the </w:t>
      </w:r>
      <w:r>
        <w:rPr>
          <w:rFonts w:ascii="Times New Roman" w:eastAsia="Times New Roman" w:hAnsi="Times New Roman" w:cs="Times New Roman"/>
          <w:b/>
          <w:color w:val="980000"/>
        </w:rPr>
        <w:t>introduction</w:t>
      </w:r>
      <w:r>
        <w:rPr>
          <w:rFonts w:ascii="Times New Roman" w:eastAsia="Times New Roman" w:hAnsi="Times New Roman" w:cs="Times New Roman"/>
          <w:color w:val="980000"/>
          <w:u w:val="single"/>
        </w:rPr>
        <w:t xml:space="preserve"> </w:t>
      </w:r>
      <w:r>
        <w:rPr>
          <w:rFonts w:ascii="Times New Roman" w:eastAsia="Times New Roman" w:hAnsi="Times New Roman" w:cs="Times New Roman"/>
          <w:color w:val="980000"/>
        </w:rPr>
        <w:t>(</w:t>
      </w:r>
      <w:r>
        <w:rPr>
          <w:rFonts w:ascii="Times New Roman" w:eastAsia="Times New Roman" w:hAnsi="Times New Roman" w:cs="Times New Roman"/>
          <w:color w:val="980000"/>
        </w:rPr>
        <w:t xml:space="preserve">line 72-82 new), and in the </w:t>
      </w:r>
      <w:r>
        <w:rPr>
          <w:rFonts w:ascii="Times New Roman" w:eastAsia="Times New Roman" w:hAnsi="Times New Roman" w:cs="Times New Roman"/>
          <w:b/>
          <w:color w:val="980000"/>
        </w:rPr>
        <w:t>discussion</w:t>
      </w:r>
      <w:r>
        <w:rPr>
          <w:rFonts w:ascii="Times New Roman" w:eastAsia="Times New Roman" w:hAnsi="Times New Roman" w:cs="Times New Roman"/>
          <w:color w:val="980000"/>
        </w:rPr>
        <w:t xml:space="preserve"> (line 410-414 new). </w:t>
      </w:r>
    </w:p>
    <w:p w14:paraId="3B03A807" w14:textId="77777777" w:rsidR="00E7352F" w:rsidRDefault="00781638">
      <w:pPr>
        <w:spacing w:before="292"/>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C7. </w:t>
      </w:r>
      <w:r>
        <w:rPr>
          <w:rFonts w:ascii="Times New Roman" w:eastAsia="Times New Roman" w:hAnsi="Times New Roman" w:cs="Times New Roman"/>
          <w:color w:val="073763"/>
        </w:rPr>
        <w:t xml:space="preserve">Lines 79-81: </w:t>
      </w:r>
      <w:r>
        <w:rPr>
          <w:rFonts w:ascii="Times New Roman" w:eastAsia="Times New Roman" w:hAnsi="Times New Roman" w:cs="Times New Roman"/>
          <w:b/>
          <w:color w:val="073763"/>
        </w:rPr>
        <w:t>Review the statement</w:t>
      </w:r>
      <w:r>
        <w:rPr>
          <w:rFonts w:ascii="Times New Roman" w:eastAsia="Times New Roman" w:hAnsi="Times New Roman" w:cs="Times New Roman"/>
          <w:color w:val="073763"/>
        </w:rPr>
        <w:t>. That is not really what Al-</w:t>
      </w:r>
      <w:proofErr w:type="spellStart"/>
      <w:r>
        <w:rPr>
          <w:rFonts w:ascii="Times New Roman" w:eastAsia="Times New Roman" w:hAnsi="Times New Roman" w:cs="Times New Roman"/>
          <w:color w:val="073763"/>
        </w:rPr>
        <w:t>khlifeh</w:t>
      </w:r>
      <w:proofErr w:type="spellEnd"/>
      <w:r>
        <w:rPr>
          <w:rFonts w:ascii="Times New Roman" w:eastAsia="Times New Roman" w:hAnsi="Times New Roman" w:cs="Times New Roman"/>
          <w:color w:val="073763"/>
        </w:rPr>
        <w:t xml:space="preserve"> et al., 2019, shows. Especially on weight loss, one of the wild-derived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strains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ferissi</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from the mice studied in this very study) </w:t>
      </w:r>
    </w:p>
    <w:p w14:paraId="1651F3A1"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show the same level of negative effect than the </w:t>
      </w:r>
      <w:proofErr w:type="gramStart"/>
      <w:r>
        <w:rPr>
          <w:rFonts w:ascii="Times New Roman" w:eastAsia="Times New Roman" w:hAnsi="Times New Roman" w:cs="Times New Roman"/>
          <w:color w:val="073763"/>
        </w:rPr>
        <w:t>laboratory maintained</w:t>
      </w:r>
      <w:proofErr w:type="gramEnd"/>
      <w:r>
        <w:rPr>
          <w:rFonts w:ascii="Times New Roman" w:eastAsia="Times New Roman" w:hAnsi="Times New Roman" w:cs="Times New Roman"/>
          <w:color w:val="073763"/>
        </w:rPr>
        <w:t xml:space="preserve"> strain</w:t>
      </w:r>
      <w:r>
        <w:rPr>
          <w:rFonts w:ascii="Times New Roman" w:eastAsia="Times New Roman" w:hAnsi="Times New Roman" w:cs="Times New Roman"/>
          <w:color w:val="073763"/>
        </w:rPr>
        <w:t xml:space="preserve"> of the same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species. The other wild-derived strain (</w:t>
      </w:r>
      <w:r>
        <w:rPr>
          <w:rFonts w:ascii="Times New Roman" w:eastAsia="Times New Roman" w:hAnsi="Times New Roman" w:cs="Times New Roman"/>
          <w:i/>
          <w:color w:val="073763"/>
        </w:rPr>
        <w:t xml:space="preserve">E. </w:t>
      </w:r>
      <w:proofErr w:type="spellStart"/>
      <w:proofErr w:type="gramStart"/>
      <w:r>
        <w:rPr>
          <w:rFonts w:ascii="Times New Roman" w:eastAsia="Times New Roman" w:hAnsi="Times New Roman" w:cs="Times New Roman"/>
          <w:i/>
          <w:color w:val="073763"/>
        </w:rPr>
        <w:t>falciformis</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xml:space="preserve"> does not decrease the weight of the NMRI mice compared to </w:t>
      </w:r>
      <w:r>
        <w:rPr>
          <w:rFonts w:ascii="Times New Roman" w:eastAsia="Times New Roman" w:hAnsi="Times New Roman" w:cs="Times New Roman"/>
          <w:color w:val="073763"/>
        </w:rPr>
        <w:lastRenderedPageBreak/>
        <w:t>the controls. The Al-</w:t>
      </w:r>
      <w:proofErr w:type="spellStart"/>
      <w:r>
        <w:rPr>
          <w:rFonts w:ascii="Times New Roman" w:eastAsia="Times New Roman" w:hAnsi="Times New Roman" w:cs="Times New Roman"/>
          <w:color w:val="073763"/>
        </w:rPr>
        <w:t>khlifeh</w:t>
      </w:r>
      <w:proofErr w:type="spellEnd"/>
      <w:r>
        <w:rPr>
          <w:rFonts w:ascii="Times New Roman" w:eastAsia="Times New Roman" w:hAnsi="Times New Roman" w:cs="Times New Roman"/>
          <w:color w:val="073763"/>
        </w:rPr>
        <w:t xml:space="preserve"> et al. reference then shows that different species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could have different effect o</w:t>
      </w:r>
      <w:r>
        <w:rPr>
          <w:rFonts w:ascii="Times New Roman" w:eastAsia="Times New Roman" w:hAnsi="Times New Roman" w:cs="Times New Roman"/>
          <w:color w:val="073763"/>
        </w:rPr>
        <w:t>n the mouse strain NMRI (i.e. one mouse genotype). That is all the authors can say!</w:t>
      </w:r>
    </w:p>
    <w:p w14:paraId="60FC2E38" w14:textId="77777777" w:rsidR="00E7352F" w:rsidRDefault="00E7352F">
      <w:pPr>
        <w:ind w:left="-24" w:right="-28"/>
        <w:jc w:val="both"/>
        <w:rPr>
          <w:rFonts w:ascii="Times New Roman" w:eastAsia="Times New Roman" w:hAnsi="Times New Roman" w:cs="Times New Roman"/>
          <w:color w:val="073763"/>
        </w:rPr>
      </w:pPr>
    </w:p>
    <w:p w14:paraId="4586062A" w14:textId="77777777" w:rsidR="00E7352F" w:rsidRDefault="00781638">
      <w:pPr>
        <w:ind w:left="696" w:right="-28"/>
        <w:jc w:val="both"/>
      </w:pPr>
      <w:r>
        <w:rPr>
          <w:rFonts w:ascii="Times New Roman" w:eastAsia="Times New Roman" w:hAnsi="Times New Roman" w:cs="Times New Roman"/>
        </w:rPr>
        <w:t>We disagree. This statement is correct. The main focus of Al-</w:t>
      </w:r>
      <w:proofErr w:type="spellStart"/>
      <w:r>
        <w:rPr>
          <w:rFonts w:ascii="Times New Roman" w:eastAsia="Times New Roman" w:hAnsi="Times New Roman" w:cs="Times New Roman"/>
        </w:rPr>
        <w:t>khlifeh</w:t>
      </w:r>
      <w:proofErr w:type="spellEnd"/>
      <w:r>
        <w:rPr>
          <w:rFonts w:ascii="Times New Roman" w:eastAsia="Times New Roman" w:hAnsi="Times New Roman" w:cs="Times New Roman"/>
        </w:rPr>
        <w:t xml:space="preserve"> et al. 2019 are to differences in gene expression induced by different </w:t>
      </w:r>
      <w:r>
        <w:rPr>
          <w:rFonts w:ascii="Times New Roman" w:eastAsia="Times New Roman" w:hAnsi="Times New Roman" w:cs="Times New Roman"/>
          <w:i/>
        </w:rPr>
        <w:t>Eimeria</w:t>
      </w:r>
      <w:r>
        <w:rPr>
          <w:rFonts w:ascii="Times New Roman" w:eastAsia="Times New Roman" w:hAnsi="Times New Roman" w:cs="Times New Roman"/>
        </w:rPr>
        <w:t xml:space="preserve"> isolates. Indeed </w:t>
      </w:r>
      <w:r>
        <w:rPr>
          <w:rFonts w:ascii="Times New Roman" w:eastAsia="Times New Roman" w:hAnsi="Times New Roman" w:cs="Times New Roman"/>
          <w:i/>
        </w:rPr>
        <w:t xml:space="preserve">E. </w:t>
      </w:r>
      <w:proofErr w:type="spellStart"/>
      <w:r>
        <w:rPr>
          <w:rFonts w:ascii="Times New Roman" w:eastAsia="Times New Roman" w:hAnsi="Times New Roman" w:cs="Times New Roman"/>
          <w:i/>
        </w:rPr>
        <w:t>fer</w:t>
      </w:r>
      <w:r>
        <w:rPr>
          <w:rFonts w:ascii="Times New Roman" w:eastAsia="Times New Roman" w:hAnsi="Times New Roman" w:cs="Times New Roman"/>
          <w:i/>
        </w:rPr>
        <w:t>risi</w:t>
      </w:r>
      <w:proofErr w:type="spellEnd"/>
      <w:r>
        <w:rPr>
          <w:rFonts w:ascii="Times New Roman" w:eastAsia="Times New Roman" w:hAnsi="Times New Roman" w:cs="Times New Roman"/>
        </w:rPr>
        <w:t xml:space="preserve"> (as opposed to </w:t>
      </w:r>
      <w:del w:id="25" w:author="Emanuel Heitlinger" w:date="2019-10-03T13:58:00Z">
        <w:r>
          <w:rPr>
            <w:rFonts w:ascii="Times New Roman" w:eastAsia="Times New Roman" w:hAnsi="Times New Roman" w:cs="Times New Roman"/>
          </w:rPr>
          <w:delText xml:space="preserve">and </w:delText>
        </w:r>
      </w:del>
      <w:ins w:id="26" w:author="Emanuel Heitlinger" w:date="2019-10-03T13:58:00Z">
        <w:r>
          <w:rPr>
            <w:rFonts w:ascii="Times New Roman" w:eastAsia="Times New Roman" w:hAnsi="Times New Roman" w:cs="Times New Roman"/>
          </w:rPr>
          <w:t xml:space="preserve">the </w:t>
        </w:r>
      </w:ins>
      <w:r>
        <w:rPr>
          <w:rFonts w:ascii="Times New Roman" w:eastAsia="Times New Roman" w:hAnsi="Times New Roman" w:cs="Times New Roman"/>
        </w:rPr>
        <w:t>E</w:t>
      </w:r>
      <w:r>
        <w:rPr>
          <w:rFonts w:ascii="Times New Roman" w:eastAsia="Times New Roman" w:hAnsi="Times New Roman" w:cs="Times New Roman"/>
          <w:i/>
        </w:rPr>
        <w:t xml:space="preserve">. </w:t>
      </w:r>
      <w:proofErr w:type="spellStart"/>
      <w:r>
        <w:rPr>
          <w:rFonts w:ascii="Times New Roman" w:eastAsia="Times New Roman" w:hAnsi="Times New Roman" w:cs="Times New Roman"/>
          <w:i/>
        </w:rPr>
        <w:t>falciformis</w:t>
      </w:r>
      <w:proofErr w:type="spellEnd"/>
      <w:r>
        <w:rPr>
          <w:rFonts w:ascii="Times New Roman" w:eastAsia="Times New Roman" w:hAnsi="Times New Roman" w:cs="Times New Roman"/>
        </w:rPr>
        <w:t xml:space="preserve"> lab isolate) did not induce a systematic response measurable in the spleen. Nevertheless, mice lost weight in infection with all </w:t>
      </w:r>
      <w:r>
        <w:rPr>
          <w:rFonts w:ascii="Times New Roman" w:eastAsia="Times New Roman" w:hAnsi="Times New Roman" w:cs="Times New Roman"/>
          <w:i/>
        </w:rPr>
        <w:t>Eimeria</w:t>
      </w:r>
      <w:r>
        <w:rPr>
          <w:rFonts w:ascii="Times New Roman" w:eastAsia="Times New Roman" w:hAnsi="Times New Roman" w:cs="Times New Roman"/>
        </w:rPr>
        <w:t xml:space="preserve"> isolates from the different species. “The period of patency (oocyst shedding</w:t>
      </w:r>
      <w:r>
        <w:rPr>
          <w:rFonts w:ascii="Times New Roman" w:eastAsia="Times New Roman" w:hAnsi="Times New Roman" w:cs="Times New Roman"/>
        </w:rPr>
        <w:t>) was characterized by body weight loss in infected mice in all infections (</w:t>
      </w:r>
      <w:hyperlink r:id="rId8" w:anchor="F1">
        <w:r>
          <w:rPr>
            <w:rFonts w:ascii="Times New Roman" w:eastAsia="Times New Roman" w:hAnsi="Times New Roman" w:cs="Times New Roman"/>
          </w:rPr>
          <w:t>Figure 1b</w:t>
        </w:r>
      </w:hyperlink>
      <w:r>
        <w:rPr>
          <w:rFonts w:ascii="Times New Roman" w:eastAsia="Times New Roman" w:hAnsi="Times New Roman" w:cs="Times New Roman"/>
        </w:rPr>
        <w:t>).” (</w:t>
      </w:r>
      <w:hyperlink r:id="rId9">
        <w:r>
          <w:rPr>
            <w:rFonts w:ascii="Times New Roman" w:eastAsia="Times New Roman" w:hAnsi="Times New Roman" w:cs="Times New Roman"/>
          </w:rPr>
          <w:t>https://www.</w:t>
        </w:r>
        <w:r>
          <w:rPr>
            <w:rFonts w:ascii="Times New Roman" w:eastAsia="Times New Roman" w:hAnsi="Times New Roman" w:cs="Times New Roman"/>
          </w:rPr>
          <w:t>biorxiv.org/content/10.1101/611277v2.full</w:t>
        </w:r>
      </w:hyperlink>
      <w:r>
        <w:rPr>
          <w:rFonts w:ascii="Times New Roman" w:eastAsia="Times New Roman" w:hAnsi="Times New Roman" w:cs="Times New Roman"/>
        </w:rPr>
        <w:t xml:space="preserve">) </w:t>
      </w:r>
    </w:p>
    <w:p w14:paraId="41A761B5" w14:textId="77777777" w:rsidR="00E7352F" w:rsidRDefault="00781638">
      <w:pPr>
        <w:spacing w:before="288"/>
        <w:ind w:left="-24" w:right="-28"/>
        <w:jc w:val="both"/>
      </w:pPr>
      <w:r>
        <w:rPr>
          <w:rFonts w:ascii="Times New Roman" w:eastAsia="Times New Roman" w:hAnsi="Times New Roman" w:cs="Times New Roman"/>
          <w:b/>
          <w:color w:val="980000"/>
        </w:rPr>
        <w:t xml:space="preserve">C8. </w:t>
      </w:r>
      <w:r>
        <w:rPr>
          <w:rFonts w:ascii="Times New Roman" w:eastAsia="Times New Roman" w:hAnsi="Times New Roman" w:cs="Times New Roman"/>
          <w:color w:val="073763"/>
        </w:rPr>
        <w:t>Lines 81-</w:t>
      </w:r>
      <w:proofErr w:type="gramStart"/>
      <w:r>
        <w:rPr>
          <w:rFonts w:ascii="Times New Roman" w:eastAsia="Times New Roman" w:hAnsi="Times New Roman" w:cs="Times New Roman"/>
          <w:color w:val="073763"/>
        </w:rPr>
        <w:t>84 :</w:t>
      </w:r>
      <w:proofErr w:type="gramEnd"/>
      <w:r>
        <w:rPr>
          <w:rFonts w:ascii="Times New Roman" w:eastAsia="Times New Roman" w:hAnsi="Times New Roman" w:cs="Times New Roman"/>
          <w:color w:val="073763"/>
        </w:rPr>
        <w:t xml:space="preserve"> parasites in another host species than </w:t>
      </w:r>
      <w:r>
        <w:rPr>
          <w:rFonts w:ascii="Times New Roman" w:eastAsia="Times New Roman" w:hAnsi="Times New Roman" w:cs="Times New Roman"/>
          <w:i/>
          <w:color w:val="073763"/>
        </w:rPr>
        <w:t>M. musculus</w:t>
      </w:r>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The extrapolation is far too fast</w:t>
      </w:r>
      <w:r>
        <w:rPr>
          <w:rFonts w:ascii="Times New Roman" w:eastAsia="Times New Roman" w:hAnsi="Times New Roman" w:cs="Times New Roman"/>
          <w:color w:val="073763"/>
        </w:rPr>
        <w:t xml:space="preserve">. Host species, even closed ones (which is not the case here!) have been shown not share the same co- evolutionary history with closed or identical parasites. Therefore, they do not show the same response phenotypes. Look to the very demonstrative models: </w:t>
      </w:r>
      <w:r>
        <w:rPr>
          <w:rFonts w:ascii="Times New Roman" w:eastAsia="Times New Roman" w:hAnsi="Times New Roman" w:cs="Times New Roman"/>
          <w:color w:val="073763"/>
        </w:rPr>
        <w:t xml:space="preserve">Humans versus non-human primates, and </w:t>
      </w:r>
      <w:r>
        <w:rPr>
          <w:rFonts w:ascii="Times New Roman" w:eastAsia="Times New Roman" w:hAnsi="Times New Roman" w:cs="Times New Roman"/>
          <w:i/>
          <w:color w:val="073763"/>
        </w:rPr>
        <w:t xml:space="preserve">Treponema </w:t>
      </w:r>
      <w:r>
        <w:rPr>
          <w:rFonts w:ascii="Times New Roman" w:eastAsia="Times New Roman" w:hAnsi="Times New Roman" w:cs="Times New Roman"/>
          <w:color w:val="073763"/>
        </w:rPr>
        <w:t xml:space="preserve">or HIV /SIV. </w:t>
      </w:r>
    </w:p>
    <w:p w14:paraId="4D5C3E89" w14:textId="77777777" w:rsidR="00E7352F" w:rsidRDefault="00781638">
      <w:pPr>
        <w:spacing w:before="288"/>
        <w:ind w:left="696" w:right="-28"/>
        <w:jc w:val="both"/>
        <w:rPr>
          <w:rFonts w:ascii="Times New Roman" w:eastAsia="Times New Roman" w:hAnsi="Times New Roman" w:cs="Times New Roman"/>
        </w:rPr>
      </w:pPr>
      <w:r>
        <w:rPr>
          <w:rFonts w:ascii="Times New Roman" w:eastAsia="Times New Roman" w:hAnsi="Times New Roman" w:cs="Times New Roman"/>
        </w:rPr>
        <w:t>We agree, and remove the extrapolation.</w:t>
      </w:r>
    </w:p>
    <w:p w14:paraId="66D7E92E" w14:textId="77777777" w:rsidR="00E7352F" w:rsidRDefault="00781638">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C9. </w:t>
      </w:r>
      <w:r>
        <w:rPr>
          <w:rFonts w:ascii="Times New Roman" w:eastAsia="Times New Roman" w:hAnsi="Times New Roman" w:cs="Times New Roman"/>
          <w:color w:val="073763"/>
        </w:rPr>
        <w:t xml:space="preserve">Lines 84-86: we </w:t>
      </w:r>
      <w:r>
        <w:rPr>
          <w:rFonts w:ascii="Times New Roman" w:eastAsia="Times New Roman" w:hAnsi="Times New Roman" w:cs="Times New Roman"/>
          <w:b/>
          <w:color w:val="073763"/>
        </w:rPr>
        <w:t xml:space="preserve">lack data </w:t>
      </w:r>
      <w:r>
        <w:rPr>
          <w:rFonts w:ascii="Times New Roman" w:eastAsia="Times New Roman" w:hAnsi="Times New Roman" w:cs="Times New Roman"/>
          <w:color w:val="073763"/>
        </w:rPr>
        <w:t>on the distributions of these 3 species across the HZ, especially since we know that the authors have those data (</w:t>
      </w:r>
      <w:proofErr w:type="spellStart"/>
      <w:r>
        <w:rPr>
          <w:rFonts w:ascii="Times New Roman" w:eastAsia="Times New Roman" w:hAnsi="Times New Roman" w:cs="Times New Roman"/>
          <w:color w:val="073763"/>
        </w:rPr>
        <w:t>Jarquín</w:t>
      </w:r>
      <w:proofErr w:type="spellEnd"/>
      <w:r>
        <w:rPr>
          <w:rFonts w:ascii="Times New Roman" w:eastAsia="Times New Roman" w:hAnsi="Times New Roman" w:cs="Times New Roman"/>
          <w:color w:val="073763"/>
        </w:rPr>
        <w:t>-Dí</w:t>
      </w:r>
      <w:r>
        <w:rPr>
          <w:rFonts w:ascii="Times New Roman" w:eastAsia="Times New Roman" w:hAnsi="Times New Roman" w:cs="Times New Roman"/>
          <w:color w:val="073763"/>
        </w:rPr>
        <w:t xml:space="preserve">az et al., 2019). See further specific comments on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model. </w:t>
      </w:r>
    </w:p>
    <w:p w14:paraId="04197AA2" w14:textId="77777777" w:rsidR="00E7352F" w:rsidRDefault="00781638">
      <w:pPr>
        <w:spacing w:before="288"/>
        <w:ind w:left="696" w:right="-28"/>
        <w:jc w:val="both"/>
      </w:pPr>
      <w:r>
        <w:rPr>
          <w:rFonts w:ascii="Times New Roman" w:eastAsia="Times New Roman" w:hAnsi="Times New Roman" w:cs="Times New Roman"/>
          <w:color w:val="980000"/>
        </w:rPr>
        <w:t xml:space="preserve">That is a very good point. By the time of the analysis, we did not have the full dataset </w:t>
      </w:r>
      <w:del w:id="27" w:author="Emanuel Heitlinger" w:date="2019-10-03T14:00:00Z">
        <w:r>
          <w:rPr>
            <w:rFonts w:ascii="Times New Roman" w:eastAsia="Times New Roman" w:hAnsi="Times New Roman" w:cs="Times New Roman"/>
            <w:color w:val="980000"/>
          </w:rPr>
          <w:delText>sequenced</w:delText>
        </w:r>
      </w:del>
      <w:ins w:id="28" w:author="Emanuel Heitlinger" w:date="2019-10-03T14:00:00Z">
        <w:r>
          <w:rPr>
            <w:rFonts w:ascii="Times New Roman" w:eastAsia="Times New Roman" w:hAnsi="Times New Roman" w:cs="Times New Roman"/>
            <w:color w:val="980000"/>
          </w:rPr>
          <w:t>genotyped</w:t>
        </w:r>
      </w:ins>
      <w:r>
        <w:rPr>
          <w:rFonts w:ascii="Times New Roman" w:eastAsia="Times New Roman" w:hAnsi="Times New Roman" w:cs="Times New Roman"/>
          <w:color w:val="980000"/>
        </w:rPr>
        <w:t xml:space="preserve">. We are happy to provide supplementary data on the most prevalent </w:t>
      </w:r>
      <w:r>
        <w:rPr>
          <w:rFonts w:ascii="Times New Roman" w:eastAsia="Times New Roman" w:hAnsi="Times New Roman" w:cs="Times New Roman"/>
          <w:i/>
          <w:color w:val="980000"/>
        </w:rPr>
        <w:t>Eimeria</w:t>
      </w:r>
      <w:r>
        <w:rPr>
          <w:rFonts w:ascii="Times New Roman" w:eastAsia="Times New Roman" w:hAnsi="Times New Roman" w:cs="Times New Roman"/>
          <w:color w:val="980000"/>
        </w:rPr>
        <w:t xml:space="preserve"> species</w:t>
      </w:r>
      <w:r>
        <w:rPr>
          <w:rFonts w:ascii="Times New Roman" w:eastAsia="Times New Roman" w:hAnsi="Times New Roman" w:cs="Times New Roman"/>
          <w:color w:val="980000"/>
        </w:rPr>
        <w:t xml:space="preserve">, namely </w:t>
      </w:r>
      <w:r>
        <w:rPr>
          <w:rFonts w:ascii="Times New Roman" w:eastAsia="Times New Roman" w:hAnsi="Times New Roman" w:cs="Times New Roman"/>
          <w:i/>
          <w:color w:val="980000"/>
        </w:rPr>
        <w:t xml:space="preserve">E. </w:t>
      </w:r>
      <w:proofErr w:type="spellStart"/>
      <w:r>
        <w:rPr>
          <w:rFonts w:ascii="Times New Roman" w:eastAsia="Times New Roman" w:hAnsi="Times New Roman" w:cs="Times New Roman"/>
          <w:i/>
          <w:color w:val="980000"/>
        </w:rPr>
        <w:t>ferrisi</w:t>
      </w:r>
      <w:proofErr w:type="spellEnd"/>
      <w:ins w:id="29" w:author="Emanuel Heitlinger" w:date="2019-10-03T14:00:00Z">
        <w:r>
          <w:rPr>
            <w:rFonts w:ascii="Times New Roman" w:eastAsia="Times New Roman" w:hAnsi="Times New Roman" w:cs="Times New Roman"/>
            <w:i/>
            <w:color w:val="980000"/>
          </w:rPr>
          <w:t>.</w:t>
        </w:r>
        <w:r>
          <w:rPr>
            <w:rFonts w:ascii="Times New Roman" w:eastAsia="Times New Roman" w:hAnsi="Times New Roman" w:cs="Times New Roman"/>
            <w:color w:val="980000"/>
          </w:rPr>
          <w:t xml:space="preserve"> This analysis </w:t>
        </w:r>
      </w:ins>
      <w:del w:id="30" w:author="Emanuel Heitlinger" w:date="2019-10-03T14:00:00Z">
        <w:r>
          <w:rPr>
            <w:rFonts w:ascii="Times New Roman" w:eastAsia="Times New Roman" w:hAnsi="Times New Roman" w:cs="Times New Roman"/>
            <w:color w:val="980000"/>
          </w:rPr>
          <w:delText xml:space="preserve">, and </w:delText>
        </w:r>
      </w:del>
      <w:r>
        <w:rPr>
          <w:rFonts w:ascii="Times New Roman" w:eastAsia="Times New Roman" w:hAnsi="Times New Roman" w:cs="Times New Roman"/>
          <w:color w:val="980000"/>
          <w:rPrChange w:id="31" w:author="Emanuel Heitlinger" w:date="2019-10-03T14:00:00Z">
            <w:rPr/>
          </w:rPrChange>
        </w:rPr>
        <w:t>c</w:t>
      </w:r>
      <w:r>
        <w:rPr>
          <w:rFonts w:ascii="Times New Roman" w:eastAsia="Times New Roman" w:hAnsi="Times New Roman" w:cs="Times New Roman"/>
          <w:color w:val="980000"/>
        </w:rPr>
        <w:t>onfirm</w:t>
      </w:r>
      <w:ins w:id="32" w:author="Emanuel Heitlinger" w:date="2019-10-03T14:00:00Z">
        <w:r>
          <w:rPr>
            <w:rFonts w:ascii="Times New Roman" w:eastAsia="Times New Roman" w:hAnsi="Times New Roman" w:cs="Times New Roman"/>
            <w:color w:val="980000"/>
          </w:rPr>
          <w:t xml:space="preserve">s </w:t>
        </w:r>
      </w:ins>
      <w:del w:id="33" w:author="Emanuel Heitlinger" w:date="2019-10-03T14:00:00Z">
        <w:r>
          <w:rPr>
            <w:rFonts w:ascii="Times New Roman" w:eastAsia="Times New Roman" w:hAnsi="Times New Roman" w:cs="Times New Roman"/>
            <w:color w:val="980000"/>
          </w:rPr>
          <w:delText xml:space="preserve"> </w:delText>
        </w:r>
      </w:del>
      <w:r>
        <w:rPr>
          <w:rFonts w:ascii="Times New Roman" w:eastAsia="Times New Roman" w:hAnsi="Times New Roman" w:cs="Times New Roman"/>
          <w:color w:val="980000"/>
        </w:rPr>
        <w:t xml:space="preserve">the results on hybrid resistance at the genus level. We added </w:t>
      </w:r>
      <w:del w:id="34" w:author="Jaroslav Piálek" w:date="2019-10-02T17:25:00Z">
        <w:r>
          <w:rPr>
            <w:rFonts w:ascii="Times New Roman" w:eastAsia="Times New Roman" w:hAnsi="Times New Roman" w:cs="Times New Roman"/>
            <w:color w:val="980000"/>
          </w:rPr>
          <w:delText>these information</w:delText>
        </w:r>
      </w:del>
      <w:ins w:id="35" w:author="Jaroslav Piálek" w:date="2019-10-02T17:25:00Z">
        <w:r>
          <w:rPr>
            <w:rFonts w:ascii="Times New Roman" w:eastAsia="Times New Roman" w:hAnsi="Times New Roman" w:cs="Times New Roman"/>
            <w:color w:val="980000"/>
          </w:rPr>
          <w:t>this information</w:t>
        </w:r>
      </w:ins>
      <w:r>
        <w:rPr>
          <w:rFonts w:ascii="Times New Roman" w:eastAsia="Times New Roman" w:hAnsi="Times New Roman" w:cs="Times New Roman"/>
          <w:color w:val="980000"/>
        </w:rPr>
        <w:t xml:space="preserve"> in the text (lines 353-357 new) and as</w:t>
      </w:r>
      <w:r>
        <w:rPr>
          <w:rFonts w:ascii="Times New Roman" w:eastAsia="Times New Roman" w:hAnsi="Times New Roman" w:cs="Times New Roman"/>
          <w:b/>
          <w:color w:val="980000"/>
        </w:rPr>
        <w:t xml:space="preserve"> Supplementary Figure S5. </w:t>
      </w:r>
      <w:r>
        <w:rPr>
          <w:rFonts w:ascii="Times New Roman" w:eastAsia="Times New Roman" w:hAnsi="Times New Roman" w:cs="Times New Roman"/>
          <w:color w:val="980000"/>
        </w:rPr>
        <w:t xml:space="preserve">We moreover added identification at the species level, for those that we could identify, in a column of </w:t>
      </w:r>
      <w:r>
        <w:rPr>
          <w:rFonts w:ascii="Times New Roman" w:eastAsia="Times New Roman" w:hAnsi="Times New Roman" w:cs="Times New Roman"/>
          <w:b/>
          <w:color w:val="980000"/>
        </w:rPr>
        <w:t>Supplementary Table S3</w:t>
      </w:r>
      <w:r>
        <w:rPr>
          <w:rFonts w:ascii="Times New Roman" w:eastAsia="Times New Roman" w:hAnsi="Times New Roman" w:cs="Times New Roman"/>
          <w:color w:val="980000"/>
        </w:rPr>
        <w:t xml:space="preserve"> (previously Supplementary Table S1). We hope it is obvious that hybrid differences cannot be tested for parasites with low preval</w:t>
      </w:r>
      <w:r>
        <w:rPr>
          <w:rFonts w:ascii="Times New Roman" w:eastAsia="Times New Roman" w:hAnsi="Times New Roman" w:cs="Times New Roman"/>
          <w:color w:val="980000"/>
        </w:rPr>
        <w:t xml:space="preserve">ence due to a lack of statistical power.  </w:t>
      </w:r>
    </w:p>
    <w:p w14:paraId="6082420F" w14:textId="77777777" w:rsidR="00E7352F" w:rsidRDefault="00781638">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C10. </w:t>
      </w:r>
      <w:r>
        <w:rPr>
          <w:rFonts w:ascii="Times New Roman" w:eastAsia="Times New Roman" w:hAnsi="Times New Roman" w:cs="Times New Roman"/>
          <w:color w:val="073763"/>
        </w:rPr>
        <w:t xml:space="preserve">Line 87: “a novel </w:t>
      </w:r>
      <w:proofErr w:type="gramStart"/>
      <w:r>
        <w:rPr>
          <w:rFonts w:ascii="Times New Roman" w:eastAsia="Times New Roman" w:hAnsi="Times New Roman" w:cs="Times New Roman"/>
          <w:color w:val="073763"/>
        </w:rPr>
        <w:t>transect</w:t>
      </w:r>
      <w:proofErr w:type="gramEnd"/>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Specify</w:t>
      </w:r>
      <w:r>
        <w:rPr>
          <w:rFonts w:ascii="Times New Roman" w:eastAsia="Times New Roman" w:hAnsi="Times New Roman" w:cs="Times New Roman"/>
          <w:color w:val="073763"/>
        </w:rPr>
        <w:t xml:space="preserve">: “novel” compared to what? I suppose not from this of </w:t>
      </w:r>
      <w:proofErr w:type="spellStart"/>
      <w:r>
        <w:rPr>
          <w:rFonts w:ascii="Times New Roman" w:eastAsia="Times New Roman" w:hAnsi="Times New Roman" w:cs="Times New Roman"/>
          <w:color w:val="073763"/>
        </w:rPr>
        <w:t>Jarquín</w:t>
      </w:r>
      <w:proofErr w:type="spellEnd"/>
      <w:r>
        <w:rPr>
          <w:rFonts w:ascii="Times New Roman" w:eastAsia="Times New Roman" w:hAnsi="Times New Roman" w:cs="Times New Roman"/>
          <w:color w:val="073763"/>
        </w:rPr>
        <w:t xml:space="preserve">-Díaz et al., 2019, as it is the same transect and as this one includes the </w:t>
      </w:r>
      <w:proofErr w:type="spellStart"/>
      <w:r>
        <w:rPr>
          <w:rFonts w:ascii="Times New Roman" w:eastAsia="Times New Roman" w:hAnsi="Times New Roman" w:cs="Times New Roman"/>
          <w:color w:val="073763"/>
        </w:rPr>
        <w:t>Jarquin</w:t>
      </w:r>
      <w:proofErr w:type="spellEnd"/>
      <w:r>
        <w:rPr>
          <w:rFonts w:ascii="Times New Roman" w:eastAsia="Times New Roman" w:hAnsi="Times New Roman" w:cs="Times New Roman"/>
          <w:color w:val="073763"/>
        </w:rPr>
        <w:t xml:space="preserve">-Diaz sampling! </w:t>
      </w:r>
    </w:p>
    <w:p w14:paraId="002D35E9" w14:textId="77777777" w:rsidR="00E7352F" w:rsidRDefault="00781638">
      <w:pPr>
        <w:spacing w:before="288"/>
        <w:ind w:left="696" w:right="-28"/>
      </w:pPr>
      <w:r>
        <w:rPr>
          <w:rFonts w:ascii="Times New Roman" w:eastAsia="Times New Roman" w:hAnsi="Times New Roman" w:cs="Times New Roman"/>
        </w:rPr>
        <w:t>For clarity, we added “in which the hypothesis of hybrid resistance/susceptibility to parasite</w:t>
      </w:r>
      <w:r>
        <w:rPr>
          <w:rFonts w:ascii="Times New Roman" w:eastAsia="Times New Roman" w:hAnsi="Times New Roman" w:cs="Times New Roman"/>
        </w:rPr>
        <w:t xml:space="preserve"> was never tested.”  (lines 97-98 new)</w:t>
      </w:r>
    </w:p>
    <w:p w14:paraId="6179D3CE"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C11. </w:t>
      </w:r>
      <w:r>
        <w:rPr>
          <w:rFonts w:ascii="Times New Roman" w:eastAsia="Times New Roman" w:hAnsi="Times New Roman" w:cs="Times New Roman"/>
          <w:color w:val="073763"/>
        </w:rPr>
        <w:t xml:space="preserve">Lines 88-91: </w:t>
      </w:r>
      <w:r>
        <w:rPr>
          <w:rFonts w:ascii="Times New Roman" w:eastAsia="Times New Roman" w:hAnsi="Times New Roman" w:cs="Times New Roman"/>
          <w:b/>
          <w:color w:val="073763"/>
        </w:rPr>
        <w:t>Trouble with excluding “zero” loads of the analysis</w:t>
      </w:r>
      <w:r>
        <w:rPr>
          <w:rFonts w:ascii="Times New Roman" w:eastAsia="Times New Roman" w:hAnsi="Times New Roman" w:cs="Times New Roman"/>
          <w:color w:val="073763"/>
        </w:rPr>
        <w:t xml:space="preserve">. The authors argue that they then exclude “ecological and epidemiological factors for differences in loads”. Harboring zero parasites could not be </w:t>
      </w:r>
      <w:r>
        <w:rPr>
          <w:rFonts w:ascii="Times New Roman" w:eastAsia="Times New Roman" w:hAnsi="Times New Roman" w:cs="Times New Roman"/>
          <w:color w:val="073763"/>
        </w:rPr>
        <w:t xml:space="preserve">only relied to non-encounter of infesting stages (ecological*). Harboring no parasite indicates that: </w:t>
      </w:r>
    </w:p>
    <w:p w14:paraId="19BF6D77" w14:textId="77777777" w:rsidR="00E7352F" w:rsidRDefault="00781638">
      <w:pPr>
        <w:spacing w:before="297"/>
        <w:ind w:left="335" w:right="4584"/>
        <w:rPr>
          <w:rFonts w:ascii="Times New Roman" w:eastAsia="Times New Roman" w:hAnsi="Times New Roman" w:cs="Times New Roman"/>
          <w:color w:val="073763"/>
        </w:rPr>
      </w:pPr>
      <w:r>
        <w:rPr>
          <w:rFonts w:ascii="Times New Roman" w:eastAsia="Times New Roman" w:hAnsi="Times New Roman" w:cs="Times New Roman"/>
          <w:color w:val="073763"/>
        </w:rPr>
        <w:t xml:space="preserve">• you have not yet </w:t>
      </w:r>
      <w:proofErr w:type="gramStart"/>
      <w:r>
        <w:rPr>
          <w:rFonts w:ascii="Times New Roman" w:eastAsia="Times New Roman" w:hAnsi="Times New Roman" w:cs="Times New Roman"/>
          <w:color w:val="073763"/>
        </w:rPr>
        <w:t>encounter</w:t>
      </w:r>
      <w:proofErr w:type="gramEnd"/>
      <w:r>
        <w:rPr>
          <w:rFonts w:ascii="Times New Roman" w:eastAsia="Times New Roman" w:hAnsi="Times New Roman" w:cs="Times New Roman"/>
          <w:color w:val="073763"/>
        </w:rPr>
        <w:t xml:space="preserve"> the parasites, </w:t>
      </w:r>
    </w:p>
    <w:p w14:paraId="5FD7381C" w14:textId="77777777" w:rsidR="00E7352F" w:rsidRDefault="00781638">
      <w:pPr>
        <w:spacing w:before="100"/>
        <w:ind w:left="335" w:right="-23"/>
        <w:jc w:val="both"/>
        <w:rPr>
          <w:rFonts w:ascii="Times New Roman" w:eastAsia="Times New Roman" w:hAnsi="Times New Roman" w:cs="Times New Roman"/>
          <w:color w:val="073763"/>
        </w:rPr>
      </w:pPr>
      <w:r>
        <w:rPr>
          <w:rFonts w:ascii="Times New Roman" w:eastAsia="Times New Roman" w:hAnsi="Times New Roman" w:cs="Times New Roman"/>
          <w:color w:val="073763"/>
        </w:rPr>
        <w:t>• you have still encounter them but they failed to establish (low level of infesting stages, bad gut environ</w:t>
      </w:r>
      <w:r>
        <w:rPr>
          <w:rFonts w:ascii="Times New Roman" w:eastAsia="Times New Roman" w:hAnsi="Times New Roman" w:cs="Times New Roman"/>
          <w:color w:val="073763"/>
        </w:rPr>
        <w:t xml:space="preserve">ment (physiological, </w:t>
      </w:r>
      <w:proofErr w:type="spellStart"/>
      <w:r>
        <w:rPr>
          <w:rFonts w:ascii="Times New Roman" w:eastAsia="Times New Roman" w:hAnsi="Times New Roman" w:cs="Times New Roman"/>
          <w:color w:val="073763"/>
        </w:rPr>
        <w:t>microbiotic</w:t>
      </w:r>
      <w:proofErr w:type="spellEnd"/>
      <w:r>
        <w:rPr>
          <w:rFonts w:ascii="Times New Roman" w:eastAsia="Times New Roman" w:hAnsi="Times New Roman" w:cs="Times New Roman"/>
          <w:color w:val="073763"/>
        </w:rPr>
        <w:t xml:space="preserve">), previous parasites already occupying the same niche, cross- </w:t>
      </w:r>
      <w:r>
        <w:rPr>
          <w:rFonts w:ascii="Times New Roman" w:eastAsia="Times New Roman" w:hAnsi="Times New Roman" w:cs="Times New Roman"/>
          <w:color w:val="073763"/>
        </w:rPr>
        <w:lastRenderedPageBreak/>
        <w:t xml:space="preserve">immune response to other recent infection...) </w:t>
      </w:r>
    </w:p>
    <w:p w14:paraId="5E9067C1" w14:textId="77777777" w:rsidR="00E7352F" w:rsidRDefault="00781638">
      <w:pPr>
        <w:spacing w:before="100"/>
        <w:ind w:left="335" w:right="240"/>
        <w:rPr>
          <w:rFonts w:ascii="Times New Roman" w:eastAsia="Times New Roman" w:hAnsi="Times New Roman" w:cs="Times New Roman"/>
          <w:color w:val="073763"/>
        </w:rPr>
      </w:pPr>
      <w:r>
        <w:rPr>
          <w:rFonts w:ascii="Times New Roman" w:eastAsia="Times New Roman" w:hAnsi="Times New Roman" w:cs="Times New Roman"/>
          <w:color w:val="073763"/>
        </w:rPr>
        <w:t xml:space="preserve">• you have been infested before those around you and have already eliminate the parasites </w:t>
      </w:r>
    </w:p>
    <w:p w14:paraId="64E9524B" w14:textId="77777777" w:rsidR="00E7352F" w:rsidRDefault="00781638">
      <w:pPr>
        <w:spacing w:before="96"/>
        <w:ind w:left="335" w:right="-33"/>
        <w:rPr>
          <w:rFonts w:ascii="Times New Roman" w:eastAsia="Times New Roman" w:hAnsi="Times New Roman" w:cs="Times New Roman"/>
          <w:color w:val="073763"/>
        </w:rPr>
      </w:pPr>
      <w:r>
        <w:rPr>
          <w:rFonts w:ascii="Times New Roman" w:eastAsia="Times New Roman" w:hAnsi="Times New Roman" w:cs="Times New Roman"/>
          <w:color w:val="073763"/>
        </w:rPr>
        <w:t>• you have been infeste</w:t>
      </w:r>
      <w:r>
        <w:rPr>
          <w:rFonts w:ascii="Times New Roman" w:eastAsia="Times New Roman" w:hAnsi="Times New Roman" w:cs="Times New Roman"/>
          <w:color w:val="073763"/>
        </w:rPr>
        <w:t xml:space="preserve">d in the same time than those around you but you have been successful to eliminate the parasites, while the others no (or not yet) </w:t>
      </w:r>
    </w:p>
    <w:p w14:paraId="6606F8C3" w14:textId="77777777" w:rsidR="00E7352F" w:rsidRDefault="00E7352F">
      <w:pPr>
        <w:spacing w:before="96"/>
        <w:ind w:left="335" w:right="-33"/>
        <w:jc w:val="both"/>
        <w:rPr>
          <w:rFonts w:ascii="Times New Roman" w:eastAsia="Times New Roman" w:hAnsi="Times New Roman" w:cs="Times New Roman"/>
          <w:color w:val="073763"/>
        </w:rPr>
      </w:pPr>
    </w:p>
    <w:p w14:paraId="348231CC" w14:textId="77777777" w:rsidR="00E7352F" w:rsidRDefault="00781638">
      <w:pPr>
        <w:spacing w:before="96"/>
        <w:ind w:left="335" w:right="-33"/>
        <w:jc w:val="both"/>
        <w:rPr>
          <w:rFonts w:ascii="Times New Roman" w:eastAsia="Times New Roman" w:hAnsi="Times New Roman" w:cs="Times New Roman"/>
          <w:color w:val="980000"/>
        </w:rPr>
      </w:pPr>
      <w:r>
        <w:rPr>
          <w:rFonts w:ascii="Times New Roman" w:eastAsia="Times New Roman" w:hAnsi="Times New Roman" w:cs="Times New Roman"/>
          <w:color w:val="980000"/>
        </w:rPr>
        <w:t>This comment, as well as several mentioned later on, helped us to improve our article in the following way. We:</w:t>
      </w:r>
    </w:p>
    <w:p w14:paraId="01BD3A9A" w14:textId="77777777" w:rsidR="00E7352F" w:rsidRDefault="00781638">
      <w:pPr>
        <w:numPr>
          <w:ilvl w:val="0"/>
          <w:numId w:val="2"/>
        </w:numPr>
        <w:spacing w:before="96"/>
        <w:ind w:right="-33"/>
        <w:jc w:val="both"/>
      </w:pPr>
      <w:r>
        <w:rPr>
          <w:rFonts w:ascii="Times New Roman" w:eastAsia="Times New Roman" w:hAnsi="Times New Roman" w:cs="Times New Roman"/>
          <w:color w:val="980000"/>
        </w:rPr>
        <w:t>added a det</w:t>
      </w:r>
      <w:r>
        <w:rPr>
          <w:rFonts w:ascii="Times New Roman" w:eastAsia="Times New Roman" w:hAnsi="Times New Roman" w:cs="Times New Roman"/>
          <w:color w:val="980000"/>
        </w:rPr>
        <w:t>ailed paragraph describing our approach (lines 196-210 new) integrating information on the SIR model and how we approach it in our model</w:t>
      </w:r>
    </w:p>
    <w:p w14:paraId="537DD11A" w14:textId="77777777" w:rsidR="00E7352F" w:rsidRDefault="00781638">
      <w:pPr>
        <w:numPr>
          <w:ilvl w:val="0"/>
          <w:numId w:val="2"/>
        </w:numPr>
        <w:ind w:right="-33"/>
        <w:jc w:val="both"/>
      </w:pPr>
      <w:r>
        <w:rPr>
          <w:rFonts w:ascii="Times New Roman" w:eastAsia="Times New Roman" w:hAnsi="Times New Roman" w:cs="Times New Roman"/>
          <w:color w:val="980000"/>
        </w:rPr>
        <w:t>tested for potential differences in mortality of hybrids (lines 222-237; lines 335-343)</w:t>
      </w:r>
    </w:p>
    <w:p w14:paraId="1CCBC444" w14:textId="77777777" w:rsidR="00E7352F" w:rsidRDefault="00781638">
      <w:pPr>
        <w:numPr>
          <w:ilvl w:val="0"/>
          <w:numId w:val="2"/>
        </w:numPr>
        <w:ind w:right="-33"/>
        <w:jc w:val="both"/>
      </w:pPr>
      <w:r>
        <w:rPr>
          <w:rFonts w:ascii="Times New Roman" w:eastAsia="Times New Roman" w:hAnsi="Times New Roman" w:cs="Times New Roman"/>
          <w:color w:val="980000"/>
        </w:rPr>
        <w:t>added a new figure reporting th</w:t>
      </w:r>
      <w:r>
        <w:rPr>
          <w:rFonts w:ascii="Times New Roman" w:eastAsia="Times New Roman" w:hAnsi="Times New Roman" w:cs="Times New Roman"/>
          <w:color w:val="980000"/>
        </w:rPr>
        <w:t xml:space="preserve">e result </w:t>
      </w:r>
      <w:ins w:id="36" w:author="Emanuel Heitlinger" w:date="2019-10-03T14:01:00Z">
        <w:r>
          <w:rPr>
            <w:rFonts w:ascii="Times New Roman" w:eastAsia="Times New Roman" w:hAnsi="Times New Roman" w:cs="Times New Roman"/>
            <w:color w:val="980000"/>
          </w:rPr>
          <w:t xml:space="preserve">of our test on mortality </w:t>
        </w:r>
      </w:ins>
      <w:r>
        <w:rPr>
          <w:rFonts w:ascii="Times New Roman" w:eastAsia="Times New Roman" w:hAnsi="Times New Roman" w:cs="Times New Roman"/>
          <w:color w:val="980000"/>
        </w:rPr>
        <w:t>(Supplementary Figure S6)</w:t>
      </w:r>
    </w:p>
    <w:p w14:paraId="50352BCF" w14:textId="77777777" w:rsidR="00E7352F" w:rsidRDefault="00781638">
      <w:pPr>
        <w:spacing w:before="96"/>
        <w:ind w:left="335" w:right="-33"/>
        <w:jc w:val="both"/>
        <w:rPr>
          <w:rFonts w:ascii="Times New Roman" w:eastAsia="Times New Roman" w:hAnsi="Times New Roman" w:cs="Times New Roman"/>
          <w:color w:val="1C1D1E"/>
        </w:rPr>
      </w:pPr>
      <w:r>
        <w:rPr>
          <w:rFonts w:ascii="Times New Roman" w:eastAsia="Times New Roman" w:hAnsi="Times New Roman" w:cs="Times New Roman"/>
          <w:color w:val="1C1D1E"/>
        </w:rPr>
        <w:t xml:space="preserve"> </w:t>
      </w:r>
      <w:r>
        <w:rPr>
          <w:rFonts w:ascii="Times New Roman" w:eastAsia="Times New Roman" w:hAnsi="Times New Roman" w:cs="Times New Roman"/>
          <w:color w:val="1C1D1E"/>
        </w:rPr>
        <w:tab/>
      </w:r>
    </w:p>
    <w:p w14:paraId="22DE8C80" w14:textId="77777777" w:rsidR="00E7352F" w:rsidRDefault="00781638">
      <w:pPr>
        <w:spacing w:before="96"/>
        <w:ind w:right="-33"/>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C12. </w:t>
      </w:r>
      <w:r>
        <w:rPr>
          <w:rFonts w:ascii="Times New Roman" w:eastAsia="Times New Roman" w:hAnsi="Times New Roman" w:cs="Times New Roman"/>
          <w:color w:val="073763"/>
        </w:rPr>
        <w:t>If the two first items could refer to specific extrinsic ecological parameters (only part of the second indeed), not the last ones! At least, assuming their argument about the absence of ecological differences across the zone, the authors should compare th</w:t>
      </w:r>
      <w:r>
        <w:rPr>
          <w:rFonts w:ascii="Times New Roman" w:eastAsia="Times New Roman" w:hAnsi="Times New Roman" w:cs="Times New Roman"/>
          <w:color w:val="073763"/>
        </w:rPr>
        <w:t xml:space="preserve">e respective portions of “zero” loads in parental and hybrid </w:t>
      </w:r>
      <w:proofErr w:type="spellStart"/>
      <w:r>
        <w:rPr>
          <w:rFonts w:ascii="Times New Roman" w:eastAsia="Times New Roman" w:hAnsi="Times New Roman" w:cs="Times New Roman"/>
          <w:color w:val="073763"/>
        </w:rPr>
        <w:t>mices</w:t>
      </w:r>
      <w:proofErr w:type="spellEnd"/>
      <w:r>
        <w:rPr>
          <w:rFonts w:ascii="Times New Roman" w:eastAsia="Times New Roman" w:hAnsi="Times New Roman" w:cs="Times New Roman"/>
          <w:color w:val="073763"/>
        </w:rPr>
        <w:t xml:space="preserve">, </w:t>
      </w:r>
      <w:ins w:id="37" w:author="Jaroslav Piálek" w:date="2019-10-02T17:25:00Z">
        <w:r>
          <w:rPr>
            <w:rFonts w:ascii="Times New Roman" w:eastAsia="Times New Roman" w:hAnsi="Times New Roman" w:cs="Times New Roman"/>
            <w:color w:val="073763"/>
          </w:rPr>
          <w:t>h</w:t>
        </w:r>
      </w:ins>
      <w:r>
        <w:rPr>
          <w:rFonts w:ascii="Times New Roman" w:eastAsia="Times New Roman" w:hAnsi="Times New Roman" w:cs="Times New Roman"/>
          <w:color w:val="073763"/>
        </w:rPr>
        <w:t xml:space="preserve">as been important in evaluating difference in resistance or susceptibility. See specific comments on “parasitological indexes approach”. </w:t>
      </w:r>
    </w:p>
    <w:p w14:paraId="4EC0DE58" w14:textId="77777777" w:rsidR="00E7352F" w:rsidRDefault="00781638">
      <w:pPr>
        <w:spacing w:before="96" w:line="240" w:lineRule="auto"/>
        <w:ind w:left="335" w:right="-33"/>
        <w:jc w:val="both"/>
      </w:pPr>
      <w:r>
        <w:rPr>
          <w:rFonts w:ascii="Times New Roman" w:eastAsia="Times New Roman" w:hAnsi="Times New Roman" w:cs="Times New Roman"/>
        </w:rPr>
        <w:t>“</w:t>
      </w:r>
      <w:r>
        <w:rPr>
          <w:rFonts w:ascii="Times New Roman" w:eastAsia="Times New Roman" w:hAnsi="Times New Roman" w:cs="Times New Roman"/>
          <w:u w:val="single"/>
        </w:rPr>
        <w:t>the authors should compare the respective portions of “zero” loads in parental and hybrid mice</w:t>
      </w:r>
      <w:del w:id="38" w:author="Jaroslav Piálek" w:date="2019-10-01T18:49:00Z">
        <w:r>
          <w:rPr>
            <w:rFonts w:ascii="Times New Roman" w:eastAsia="Times New Roman" w:hAnsi="Times New Roman" w:cs="Times New Roman"/>
            <w:u w:val="single"/>
          </w:rPr>
          <w:delText>s</w:delText>
        </w:r>
      </w:del>
      <w:r>
        <w:rPr>
          <w:rFonts w:ascii="Times New Roman" w:eastAsia="Times New Roman" w:hAnsi="Times New Roman" w:cs="Times New Roman"/>
        </w:rPr>
        <w:t>” is the exact analysis we are conducting on a continuous scale of hybridization, using a logistic regression. We reworded the section of material and methods to</w:t>
      </w:r>
      <w:r>
        <w:rPr>
          <w:rFonts w:ascii="Times New Roman" w:eastAsia="Times New Roman" w:hAnsi="Times New Roman" w:cs="Times New Roman"/>
        </w:rPr>
        <w:t xml:space="preserve"> make this </w:t>
      </w:r>
      <w:proofErr w:type="gramStart"/>
      <w:r>
        <w:rPr>
          <w:rFonts w:ascii="Times New Roman" w:eastAsia="Times New Roman" w:hAnsi="Times New Roman" w:cs="Times New Roman"/>
        </w:rPr>
        <w:t>more clear</w:t>
      </w:r>
      <w:proofErr w:type="gramEnd"/>
      <w:r>
        <w:rPr>
          <w:rFonts w:ascii="Times New Roman" w:eastAsia="Times New Roman" w:hAnsi="Times New Roman" w:cs="Times New Roman"/>
        </w:rPr>
        <w:t>. (lines 220-232 new).</w:t>
      </w:r>
    </w:p>
    <w:p w14:paraId="581EB99F"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C13. </w:t>
      </w:r>
      <w:r>
        <w:rPr>
          <w:rFonts w:ascii="Times New Roman" w:eastAsia="Times New Roman" w:hAnsi="Times New Roman" w:cs="Times New Roman"/>
          <w:color w:val="073763"/>
        </w:rPr>
        <w:t>*What is the sense of “epidemiological” for the authors? Indeed Epidemiology includes ecological parameters as it describes the dynamic of the parasitism at the individual level (that is, the course of the d</w:t>
      </w:r>
      <w:r>
        <w:rPr>
          <w:rFonts w:ascii="Times New Roman" w:eastAsia="Times New Roman" w:hAnsi="Times New Roman" w:cs="Times New Roman"/>
          <w:color w:val="073763"/>
        </w:rPr>
        <w:t xml:space="preserve">isease) and at the population level </w:t>
      </w:r>
      <w:proofErr w:type="gramStart"/>
      <w:r>
        <w:rPr>
          <w:rFonts w:ascii="Times New Roman" w:eastAsia="Times New Roman" w:hAnsi="Times New Roman" w:cs="Times New Roman"/>
          <w:color w:val="073763"/>
        </w:rPr>
        <w:t>( in</w:t>
      </w:r>
      <w:proofErr w:type="gramEnd"/>
      <w:r>
        <w:rPr>
          <w:rFonts w:ascii="Times New Roman" w:eastAsia="Times New Roman" w:hAnsi="Times New Roman" w:cs="Times New Roman"/>
          <w:color w:val="073763"/>
        </w:rPr>
        <w:t xml:space="preserve"> time and space). I believe the term is not appropriate as it included intrinsic factors linked to the hosts and the parasites, and not only external ones (ecological and environmental) </w:t>
      </w:r>
    </w:p>
    <w:p w14:paraId="2DC3F8EE" w14:textId="77777777" w:rsidR="00E7352F" w:rsidRDefault="00781638">
      <w:pPr>
        <w:spacing w:before="288"/>
        <w:ind w:left="696" w:right="-28"/>
        <w:jc w:val="both"/>
      </w:pPr>
      <w:r>
        <w:rPr>
          <w:rFonts w:ascii="Times New Roman" w:eastAsia="Times New Roman" w:hAnsi="Times New Roman" w:cs="Times New Roman"/>
        </w:rPr>
        <w:t>We agree and removed the term</w:t>
      </w:r>
      <w:r>
        <w:rPr>
          <w:rFonts w:ascii="Times New Roman" w:eastAsia="Times New Roman" w:hAnsi="Times New Roman" w:cs="Times New Roman"/>
        </w:rPr>
        <w:t xml:space="preserve"> “epidemiological”. </w:t>
      </w:r>
    </w:p>
    <w:p w14:paraId="52319914" w14:textId="77777777" w:rsidR="00E7352F" w:rsidRDefault="00781638">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C14. </w:t>
      </w:r>
      <w:r>
        <w:rPr>
          <w:rFonts w:ascii="Times New Roman" w:eastAsia="Times New Roman" w:hAnsi="Times New Roman" w:cs="Times New Roman"/>
          <w:color w:val="073763"/>
        </w:rPr>
        <w:t xml:space="preserve">Lines 101-102 “The trapping was designed to capture both parental and hybrid/recombinant populations.” </w:t>
      </w:r>
      <w:r>
        <w:rPr>
          <w:rFonts w:ascii="Times New Roman" w:eastAsia="Times New Roman" w:hAnsi="Times New Roman" w:cs="Times New Roman"/>
          <w:b/>
          <w:color w:val="073763"/>
        </w:rPr>
        <w:t>Not clear</w:t>
      </w:r>
      <w:r>
        <w:rPr>
          <w:rFonts w:ascii="Times New Roman" w:eastAsia="Times New Roman" w:hAnsi="Times New Roman" w:cs="Times New Roman"/>
          <w:color w:val="073763"/>
        </w:rPr>
        <w:t xml:space="preserve">, which bias between hybrid or parental mouse trapping is (are) expected? </w:t>
      </w:r>
    </w:p>
    <w:p w14:paraId="53CA6D34" w14:textId="77777777" w:rsidR="00E7352F" w:rsidRDefault="00781638">
      <w:pPr>
        <w:spacing w:before="288"/>
        <w:ind w:left="696" w:right="-23"/>
        <w:rPr>
          <w:rFonts w:ascii="Times New Roman" w:eastAsia="Times New Roman" w:hAnsi="Times New Roman" w:cs="Times New Roman"/>
        </w:rPr>
      </w:pPr>
      <w:r>
        <w:rPr>
          <w:rFonts w:ascii="Times New Roman" w:eastAsia="Times New Roman" w:hAnsi="Times New Roman" w:cs="Times New Roman"/>
        </w:rPr>
        <w:t>We agree with a possible confusion of the t</w:t>
      </w:r>
      <w:r>
        <w:rPr>
          <w:rFonts w:ascii="Times New Roman" w:eastAsia="Times New Roman" w:hAnsi="Times New Roman" w:cs="Times New Roman"/>
        </w:rPr>
        <w:t>erms, “trapping” could mean “location of trapping” (the way we use it) or “method of trapping” (not expected to differ across hybridization scale). We detail by replacing “The trapping was designed” by “The locations for trapping were selected in a geograp</w:t>
      </w:r>
      <w:r>
        <w:rPr>
          <w:rFonts w:ascii="Times New Roman" w:eastAsia="Times New Roman" w:hAnsi="Times New Roman" w:cs="Times New Roman"/>
        </w:rPr>
        <w:t xml:space="preserve">hical range allowing </w:t>
      </w:r>
      <w:ins w:id="39" w:author="Emanuel Heitlinger" w:date="2019-10-03T14:02:00Z">
        <w:r>
          <w:rPr>
            <w:rFonts w:ascii="Times New Roman" w:eastAsia="Times New Roman" w:hAnsi="Times New Roman" w:cs="Times New Roman"/>
          </w:rPr>
          <w:t>[...]</w:t>
        </w:r>
      </w:ins>
      <w:r>
        <w:rPr>
          <w:rFonts w:ascii="Times New Roman" w:eastAsia="Times New Roman" w:hAnsi="Times New Roman" w:cs="Times New Roman"/>
        </w:rPr>
        <w:t>” (line 111-112 new)</w:t>
      </w:r>
    </w:p>
    <w:p w14:paraId="17CC5509" w14:textId="77777777" w:rsidR="00E7352F" w:rsidRDefault="00E7352F">
      <w:pPr>
        <w:ind w:left="-24" w:right="-28"/>
        <w:rPr>
          <w:rFonts w:ascii="Times New Roman" w:eastAsia="Times New Roman" w:hAnsi="Times New Roman" w:cs="Times New Roman"/>
        </w:rPr>
      </w:pPr>
    </w:p>
    <w:p w14:paraId="14E6F863" w14:textId="77777777" w:rsidR="00E7352F" w:rsidRDefault="00781638">
      <w:pPr>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C15. </w:t>
      </w:r>
      <w:r>
        <w:rPr>
          <w:rFonts w:ascii="Times New Roman" w:eastAsia="Times New Roman" w:hAnsi="Times New Roman" w:cs="Times New Roman"/>
          <w:color w:val="073763"/>
        </w:rPr>
        <w:t xml:space="preserve">Lines 102-108: Sexing? Pregnancy statement? Age estimation (even categories)? The age could be interfering factor in Body Condition (see upcoming comments) </w:t>
      </w:r>
    </w:p>
    <w:p w14:paraId="7BD3B7B1" w14:textId="77777777" w:rsidR="00E7352F" w:rsidRDefault="00E7352F">
      <w:pPr>
        <w:ind w:left="-24" w:right="-28"/>
        <w:rPr>
          <w:rFonts w:ascii="Times New Roman" w:eastAsia="Times New Roman" w:hAnsi="Times New Roman" w:cs="Times New Roman"/>
          <w:color w:val="073763"/>
        </w:rPr>
      </w:pPr>
    </w:p>
    <w:p w14:paraId="043AF751" w14:textId="77777777" w:rsidR="00E7352F" w:rsidRDefault="00781638">
      <w:pPr>
        <w:spacing w:before="288" w:line="240" w:lineRule="auto"/>
        <w:ind w:left="696" w:right="-23"/>
        <w:jc w:val="both"/>
        <w:rPr>
          <w:rFonts w:ascii="Times New Roman" w:eastAsia="Times New Roman" w:hAnsi="Times New Roman" w:cs="Times New Roman"/>
          <w:b/>
        </w:rPr>
      </w:pPr>
      <w:r>
        <w:rPr>
          <w:rFonts w:ascii="Times New Roman" w:eastAsia="Times New Roman" w:hAnsi="Times New Roman" w:cs="Times New Roman"/>
        </w:rPr>
        <w:t xml:space="preserve">We </w:t>
      </w:r>
      <w:del w:id="40" w:author="Jaroslav Piálek" w:date="2019-10-01T18:51:00Z">
        <w:r>
          <w:rPr>
            <w:rFonts w:ascii="Times New Roman" w:eastAsia="Times New Roman" w:hAnsi="Times New Roman" w:cs="Times New Roman"/>
          </w:rPr>
          <w:delText xml:space="preserve">adding </w:delText>
        </w:r>
      </w:del>
      <w:ins w:id="41" w:author="Jaroslav Piálek" w:date="2019-10-01T18:51:00Z">
        <w:r>
          <w:rPr>
            <w:rFonts w:ascii="Times New Roman" w:eastAsia="Times New Roman" w:hAnsi="Times New Roman" w:cs="Times New Roman"/>
          </w:rPr>
          <w:t xml:space="preserve">added </w:t>
        </w:r>
      </w:ins>
      <w:r>
        <w:rPr>
          <w:rFonts w:ascii="Times New Roman" w:eastAsia="Times New Roman" w:hAnsi="Times New Roman" w:cs="Times New Roman"/>
        </w:rPr>
        <w:t xml:space="preserve">information in the text (lines 321-323) as well as in the new </w:t>
      </w:r>
      <w:r>
        <w:rPr>
          <w:rFonts w:ascii="Times New Roman" w:eastAsia="Times New Roman" w:hAnsi="Times New Roman" w:cs="Times New Roman"/>
          <w:b/>
        </w:rPr>
        <w:t xml:space="preserve">Supplementary </w:t>
      </w:r>
      <w:r>
        <w:rPr>
          <w:rFonts w:ascii="Times New Roman" w:eastAsia="Times New Roman" w:hAnsi="Times New Roman" w:cs="Times New Roman"/>
          <w:b/>
        </w:rPr>
        <w:lastRenderedPageBreak/>
        <w:t>Table S4.</w:t>
      </w:r>
    </w:p>
    <w:p w14:paraId="652E9532"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C16. </w:t>
      </w:r>
      <w:r>
        <w:rPr>
          <w:rFonts w:ascii="Times New Roman" w:eastAsia="Times New Roman" w:hAnsi="Times New Roman" w:cs="Times New Roman"/>
          <w:color w:val="073763"/>
        </w:rPr>
        <w:t xml:space="preserve">Lines 111-112: “a value of the hybrid index (HI) calculated as a proportion of </w:t>
      </w:r>
      <w:proofErr w:type="spellStart"/>
      <w:r>
        <w:rPr>
          <w:rFonts w:ascii="Times New Roman" w:eastAsia="Times New Roman" w:hAnsi="Times New Roman" w:cs="Times New Roman"/>
          <w:color w:val="073763"/>
        </w:rPr>
        <w:t>Mmm</w:t>
      </w:r>
      <w:proofErr w:type="spellEnd"/>
      <w:r>
        <w:rPr>
          <w:rFonts w:ascii="Times New Roman" w:eastAsia="Times New Roman" w:hAnsi="Times New Roman" w:cs="Times New Roman"/>
          <w:color w:val="073763"/>
        </w:rPr>
        <w:t xml:space="preserve"> alleles in a set of 4-14 diagnostic markers (at least 10 loci in 92% of the mice)”</w:t>
      </w:r>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The difference in reliability of HI determined with 4 or 14 diagnostic loci is too high</w:t>
      </w:r>
      <w:r>
        <w:rPr>
          <w:rFonts w:ascii="Times New Roman" w:eastAsia="Times New Roman" w:hAnsi="Times New Roman" w:cs="Times New Roman"/>
          <w:color w:val="073763"/>
        </w:rPr>
        <w:t>. Estimating genome hybridization with only 4 loci is not rigorous. Indeed, most of the studies studying the HZ have work with at least 6 allozymic markers (At this st</w:t>
      </w:r>
      <w:r>
        <w:rPr>
          <w:rFonts w:ascii="Times New Roman" w:eastAsia="Times New Roman" w:hAnsi="Times New Roman" w:cs="Times New Roman"/>
          <w:color w:val="073763"/>
        </w:rPr>
        <w:t xml:space="preserve">ate of the manuscript, we could then interpret that in this very study, these 6 mandatory markers have not been assessed in all tested mice! see next comment and comments on table S1). The authors speak of 92% of mice genotyped with at least 10 loci (thus </w:t>
      </w:r>
      <w:r>
        <w:rPr>
          <w:rFonts w:ascii="Times New Roman" w:eastAsia="Times New Roman" w:hAnsi="Times New Roman" w:cs="Times New Roman"/>
          <w:color w:val="073763"/>
        </w:rPr>
        <w:t xml:space="preserve">from 10 to 14), variance much more acceptable. So </w:t>
      </w:r>
    </w:p>
    <w:p w14:paraId="471E96E6" w14:textId="77777777" w:rsidR="00E7352F" w:rsidRDefault="00781638">
      <w:pPr>
        <w:spacing w:before="288"/>
        <w:ind w:left="686" w:right="3667"/>
        <w:rPr>
          <w:rFonts w:ascii="Times New Roman" w:eastAsia="Times New Roman" w:hAnsi="Times New Roman" w:cs="Times New Roman"/>
          <w:color w:val="073763"/>
        </w:rPr>
      </w:pPr>
      <w:r>
        <w:rPr>
          <w:rFonts w:ascii="Times New Roman" w:eastAsia="Times New Roman" w:hAnsi="Times New Roman" w:cs="Times New Roman"/>
          <w:color w:val="073763"/>
        </w:rPr>
        <w:t xml:space="preserve">- How are the remaining 8% distributed from 4 to 9? </w:t>
      </w:r>
    </w:p>
    <w:p w14:paraId="7B8FD96E" w14:textId="77777777" w:rsidR="00E7352F" w:rsidRDefault="00781638">
      <w:pPr>
        <w:spacing w:before="288"/>
        <w:ind w:left="686"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-What are the part of markers shared by each mouse of the sampling to estimate </w:t>
      </w:r>
      <w:proofErr w:type="gramStart"/>
      <w:r>
        <w:rPr>
          <w:rFonts w:ascii="Times New Roman" w:eastAsia="Times New Roman" w:hAnsi="Times New Roman" w:cs="Times New Roman"/>
          <w:color w:val="073763"/>
        </w:rPr>
        <w:t>HI ?</w:t>
      </w:r>
      <w:proofErr w:type="gramEnd"/>
      <w:r>
        <w:rPr>
          <w:rFonts w:ascii="Times New Roman" w:eastAsia="Times New Roman" w:hAnsi="Times New Roman" w:cs="Times New Roman"/>
          <w:color w:val="073763"/>
        </w:rPr>
        <w:t xml:space="preserve"> If some individual HI estimate on totally different markers, do the </w:t>
      </w:r>
      <w:r>
        <w:rPr>
          <w:rFonts w:ascii="Times New Roman" w:eastAsia="Times New Roman" w:hAnsi="Times New Roman" w:cs="Times New Roman"/>
          <w:color w:val="073763"/>
        </w:rPr>
        <w:t xml:space="preserve">authors estimate it is rigorous to consider that each marker gives a similar and comparable evaluation of the HI? If so, then why previous and numerous genetic studies use several markers and not one to estimate the HI (see previously). </w:t>
      </w:r>
    </w:p>
    <w:p w14:paraId="58955608" w14:textId="77777777" w:rsidR="00E7352F" w:rsidRDefault="00781638">
      <w:pPr>
        <w:spacing w:before="288"/>
        <w:ind w:left="686"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-Why do not eliminate these 8% or at least all the individuals among these 8% with less than 7 exploitable diagnostic loci. </w:t>
      </w:r>
    </w:p>
    <w:p w14:paraId="74126185"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Moreover, how do the authors explain such a large percentage of missing data (8% below 10 from 14 tested loci (indeed 13 for all th</w:t>
      </w:r>
      <w:r>
        <w:rPr>
          <w:rFonts w:ascii="Times New Roman" w:eastAsia="Times New Roman" w:hAnsi="Times New Roman" w:cs="Times New Roman"/>
          <w:color w:val="073763"/>
        </w:rPr>
        <w:t xml:space="preserve">e mice, as YNPAR is not present in </w:t>
      </w:r>
      <w:proofErr w:type="gramStart"/>
      <w:r>
        <w:rPr>
          <w:rFonts w:ascii="Times New Roman" w:eastAsia="Times New Roman" w:hAnsi="Times New Roman" w:cs="Times New Roman"/>
          <w:color w:val="073763"/>
        </w:rPr>
        <w:t>females )</w:t>
      </w:r>
      <w:proofErr w:type="gramEnd"/>
      <w:r>
        <w:rPr>
          <w:rFonts w:ascii="Times New Roman" w:eastAsia="Times New Roman" w:hAnsi="Times New Roman" w:cs="Times New Roman"/>
          <w:color w:val="073763"/>
        </w:rPr>
        <w:t xml:space="preserve">)? See further comments on results and table S1. </w:t>
      </w:r>
    </w:p>
    <w:p w14:paraId="00342BBF" w14:textId="77777777" w:rsidR="00E7352F" w:rsidRDefault="00781638">
      <w:pPr>
        <w:spacing w:before="288" w:line="240" w:lineRule="auto"/>
        <w:ind w:left="696" w:right="-28"/>
        <w:jc w:val="both"/>
      </w:pPr>
      <w:r>
        <w:rPr>
          <w:rFonts w:ascii="Times New Roman" w:eastAsia="Times New Roman" w:hAnsi="Times New Roman" w:cs="Times New Roman"/>
        </w:rPr>
        <w:t xml:space="preserve">For the sake of </w:t>
      </w:r>
      <w:proofErr w:type="gramStart"/>
      <w:r>
        <w:rPr>
          <w:rFonts w:ascii="Times New Roman" w:eastAsia="Times New Roman" w:hAnsi="Times New Roman" w:cs="Times New Roman"/>
        </w:rPr>
        <w:t>transparency</w:t>
      </w:r>
      <w:proofErr w:type="gramEnd"/>
      <w:r>
        <w:rPr>
          <w:rFonts w:ascii="Times New Roman" w:eastAsia="Times New Roman" w:hAnsi="Times New Roman" w:cs="Times New Roman"/>
        </w:rPr>
        <w:t xml:space="preserve"> we provided originally </w:t>
      </w:r>
      <w:ins w:id="42" w:author="Emanuel Heitlinger" w:date="2019-10-03T14:03:00Z">
        <w:r>
          <w:rPr>
            <w:rFonts w:ascii="Times New Roman" w:eastAsia="Times New Roman" w:hAnsi="Times New Roman" w:cs="Times New Roman"/>
          </w:rPr>
          <w:t>(</w:t>
        </w:r>
      </w:ins>
      <w:r>
        <w:rPr>
          <w:rFonts w:ascii="Times New Roman" w:eastAsia="Times New Roman" w:hAnsi="Times New Roman" w:cs="Times New Roman"/>
        </w:rPr>
        <w:t>as supplementary material</w:t>
      </w:r>
      <w:ins w:id="43" w:author="Emanuel Heitlinger" w:date="2019-10-03T14:03:00Z">
        <w:r>
          <w:rPr>
            <w:rFonts w:ascii="Times New Roman" w:eastAsia="Times New Roman" w:hAnsi="Times New Roman" w:cs="Times New Roman"/>
          </w:rPr>
          <w:t xml:space="preserve">) </w:t>
        </w:r>
      </w:ins>
      <w:del w:id="44" w:author="Emanuel Heitlinger" w:date="2019-10-03T14:03:00Z">
        <w:r>
          <w:rPr>
            <w:rFonts w:ascii="Times New Roman" w:eastAsia="Times New Roman" w:hAnsi="Times New Roman" w:cs="Times New Roman"/>
          </w:rPr>
          <w:delText xml:space="preserve"> </w:delText>
        </w:r>
      </w:del>
      <w:r>
        <w:rPr>
          <w:rFonts w:ascii="Times New Roman" w:eastAsia="Times New Roman" w:hAnsi="Times New Roman" w:cs="Times New Roman"/>
        </w:rPr>
        <w:t>our full raw data file, including mice no</w:t>
      </w:r>
      <w:ins w:id="45" w:author="Emanuel Heitlinger" w:date="2019-10-03T14:03:00Z">
        <w:r>
          <w:rPr>
            <w:rFonts w:ascii="Times New Roman" w:eastAsia="Times New Roman" w:hAnsi="Times New Roman" w:cs="Times New Roman"/>
          </w:rPr>
          <w:t>t</w:t>
        </w:r>
      </w:ins>
      <w:del w:id="46" w:author="Emanuel Heitlinger" w:date="2019-10-03T14:03:00Z">
        <w:r>
          <w:rPr>
            <w:rFonts w:ascii="Times New Roman" w:eastAsia="Times New Roman" w:hAnsi="Times New Roman" w:cs="Times New Roman"/>
          </w:rPr>
          <w:delText>n</w:delText>
        </w:r>
      </w:del>
      <w:r>
        <w:rPr>
          <w:rFonts w:ascii="Times New Roman" w:eastAsia="Times New Roman" w:hAnsi="Times New Roman" w:cs="Times New Roman"/>
        </w:rPr>
        <w:t xml:space="preserve"> used for the analysis (N=10) for insu</w:t>
      </w:r>
      <w:r>
        <w:rPr>
          <w:rFonts w:ascii="Times New Roman" w:eastAsia="Times New Roman" w:hAnsi="Times New Roman" w:cs="Times New Roman"/>
        </w:rPr>
        <w:t>fficient data on them, or because they were embryos. We had previously supplied, for each analysis, the number of mice considered. We now clarify this further as we:</w:t>
      </w:r>
    </w:p>
    <w:p w14:paraId="6C7EFEBF" w14:textId="77777777" w:rsidR="00E7352F" w:rsidRDefault="00781638">
      <w:pPr>
        <w:numPr>
          <w:ilvl w:val="0"/>
          <w:numId w:val="3"/>
        </w:numPr>
        <w:spacing w:before="288" w:line="240" w:lineRule="auto"/>
        <w:ind w:right="-28"/>
        <w:jc w:val="both"/>
        <w:rPr>
          <w:rFonts w:ascii="Times New Roman" w:eastAsia="Times New Roman" w:hAnsi="Times New Roman" w:cs="Times New Roman"/>
        </w:rPr>
      </w:pPr>
      <w:r>
        <w:rPr>
          <w:rFonts w:ascii="Times New Roman" w:eastAsia="Times New Roman" w:hAnsi="Times New Roman" w:cs="Times New Roman"/>
        </w:rPr>
        <w:t>added the histogram of distribution of markers, as well as the distribution along the hybr</w:t>
      </w:r>
      <w:r>
        <w:rPr>
          <w:rFonts w:ascii="Times New Roman" w:eastAsia="Times New Roman" w:hAnsi="Times New Roman" w:cs="Times New Roman"/>
        </w:rPr>
        <w:t xml:space="preserve">id index, for each analysis (lines 131-133 new; </w:t>
      </w:r>
      <w:r>
        <w:rPr>
          <w:rFonts w:ascii="Times New Roman" w:eastAsia="Times New Roman" w:hAnsi="Times New Roman" w:cs="Times New Roman"/>
          <w:b/>
        </w:rPr>
        <w:t>Supplementary Figure S1)</w:t>
      </w:r>
    </w:p>
    <w:p w14:paraId="5EFFE6B6" w14:textId="77777777" w:rsidR="00E7352F" w:rsidRDefault="00781638">
      <w:pPr>
        <w:numPr>
          <w:ilvl w:val="0"/>
          <w:numId w:val="3"/>
        </w:numPr>
        <w:spacing w:line="240" w:lineRule="auto"/>
        <w:ind w:right="-28"/>
        <w:jc w:val="both"/>
      </w:pPr>
      <w:r>
        <w:rPr>
          <w:rFonts w:ascii="Times New Roman" w:eastAsia="Times New Roman" w:hAnsi="Times New Roman" w:cs="Times New Roman"/>
        </w:rPr>
        <w:t xml:space="preserve">removed 10 confusing mice </w:t>
      </w:r>
      <w:ins w:id="47" w:author="Emanuel Heitlinger" w:date="2019-10-03T14:04:00Z">
        <w:r>
          <w:rPr>
            <w:rFonts w:ascii="Times New Roman" w:eastAsia="Times New Roman" w:hAnsi="Times New Roman" w:cs="Times New Roman"/>
          </w:rPr>
          <w:t xml:space="preserve">(rows) </w:t>
        </w:r>
      </w:ins>
      <w:r>
        <w:rPr>
          <w:rFonts w:ascii="Times New Roman" w:eastAsia="Times New Roman" w:hAnsi="Times New Roman" w:cs="Times New Roman"/>
        </w:rPr>
        <w:t xml:space="preserve">from </w:t>
      </w:r>
      <w:del w:id="48" w:author="Emanuel Heitlinger" w:date="2019-10-03T14:04:00Z">
        <w:r>
          <w:rPr>
            <w:rFonts w:ascii="Times New Roman" w:eastAsia="Times New Roman" w:hAnsi="Times New Roman" w:cs="Times New Roman"/>
          </w:rPr>
          <w:delText xml:space="preserve">row </w:delText>
        </w:r>
      </w:del>
      <w:ins w:id="49" w:author="Emanuel Heitlinger" w:date="2019-10-03T14:04:00Z">
        <w:r>
          <w:rPr>
            <w:rFonts w:ascii="Times New Roman" w:eastAsia="Times New Roman" w:hAnsi="Times New Roman" w:cs="Times New Roman"/>
          </w:rPr>
          <w:t xml:space="preserve">our supplementary </w:t>
        </w:r>
      </w:ins>
      <w:r>
        <w:rPr>
          <w:rFonts w:ascii="Times New Roman" w:eastAsia="Times New Roman" w:hAnsi="Times New Roman" w:cs="Times New Roman"/>
        </w:rPr>
        <w:t xml:space="preserve">data table (previous Supplementary Table S1, now </w:t>
      </w:r>
      <w:r>
        <w:rPr>
          <w:rFonts w:ascii="Times New Roman" w:eastAsia="Times New Roman" w:hAnsi="Times New Roman" w:cs="Times New Roman"/>
          <w:b/>
        </w:rPr>
        <w:t>Supplementary Table S3)</w:t>
      </w:r>
    </w:p>
    <w:p w14:paraId="1A42CFFA" w14:textId="77777777" w:rsidR="00E7352F" w:rsidRDefault="00781638">
      <w:pPr>
        <w:numPr>
          <w:ilvl w:val="0"/>
          <w:numId w:val="3"/>
        </w:numPr>
        <w:spacing w:line="240" w:lineRule="auto"/>
        <w:ind w:right="-28"/>
        <w:jc w:val="both"/>
      </w:pPr>
      <w:r>
        <w:rPr>
          <w:rFonts w:ascii="Times New Roman" w:eastAsia="Times New Roman" w:hAnsi="Times New Roman" w:cs="Times New Roman"/>
        </w:rPr>
        <w:t>added in this table columns corresponding to each analysis</w:t>
      </w:r>
      <w:ins w:id="50" w:author="Emanuel Heitlinger" w:date="2019-10-03T14:04:00Z">
        <w:r>
          <w:rPr>
            <w:rFonts w:ascii="Times New Roman" w:eastAsia="Times New Roman" w:hAnsi="Times New Roman" w:cs="Times New Roman"/>
          </w:rPr>
          <w:t>. Entries</w:t>
        </w:r>
      </w:ins>
      <w:del w:id="51" w:author="Emanuel Heitlinger" w:date="2019-10-03T14:04:00Z">
        <w:r>
          <w:rPr>
            <w:rFonts w:ascii="Times New Roman" w:eastAsia="Times New Roman" w:hAnsi="Times New Roman" w:cs="Times New Roman"/>
          </w:rPr>
          <w:delText xml:space="preserve">, with </w:delText>
        </w:r>
      </w:del>
      <w:ins w:id="52" w:author="Emanuel Heitlinger" w:date="2019-10-03T14:04:00Z">
        <w:r>
          <w:rPr>
            <w:rFonts w:ascii="Times New Roman" w:eastAsia="Times New Roman" w:hAnsi="Times New Roman" w:cs="Times New Roman"/>
          </w:rPr>
          <w:t xml:space="preserve"> </w:t>
        </w:r>
      </w:ins>
      <w:r>
        <w:rPr>
          <w:rFonts w:ascii="Times New Roman" w:eastAsia="Times New Roman" w:hAnsi="Times New Roman" w:cs="Times New Roman"/>
        </w:rPr>
        <w:t xml:space="preserve">“yes” </w:t>
      </w:r>
      <w:del w:id="53" w:author="Emanuel Heitlinger" w:date="2019-10-03T14:04:00Z">
        <w:r>
          <w:rPr>
            <w:rFonts w:ascii="Times New Roman" w:eastAsia="Times New Roman" w:hAnsi="Times New Roman" w:cs="Times New Roman"/>
          </w:rPr>
          <w:delText xml:space="preserve">or </w:delText>
        </w:r>
      </w:del>
      <w:ins w:id="54" w:author="Emanuel Heitlinger" w:date="2019-10-03T14:04:00Z">
        <w:r>
          <w:rPr>
            <w:rFonts w:ascii="Times New Roman" w:eastAsia="Times New Roman" w:hAnsi="Times New Roman" w:cs="Times New Roman"/>
          </w:rPr>
          <w:t xml:space="preserve">and </w:t>
        </w:r>
      </w:ins>
      <w:r>
        <w:rPr>
          <w:rFonts w:ascii="Times New Roman" w:eastAsia="Times New Roman" w:hAnsi="Times New Roman" w:cs="Times New Roman"/>
        </w:rPr>
        <w:t xml:space="preserve">“no”, </w:t>
      </w:r>
      <w:del w:id="55" w:author="Emanuel Heitlinger" w:date="2019-10-03T14:04:00Z">
        <w:r>
          <w:rPr>
            <w:rFonts w:ascii="Times New Roman" w:eastAsia="Times New Roman" w:hAnsi="Times New Roman" w:cs="Times New Roman"/>
          </w:rPr>
          <w:delText xml:space="preserve">to see in a glance </w:delText>
        </w:r>
      </w:del>
      <w:ins w:id="56" w:author="Emanuel Heitlinger" w:date="2019-10-03T14:04:00Z">
        <w:r>
          <w:rPr>
            <w:rFonts w:ascii="Times New Roman" w:eastAsia="Times New Roman" w:hAnsi="Times New Roman" w:cs="Times New Roman"/>
          </w:rPr>
          <w:t xml:space="preserve">specify </w:t>
        </w:r>
      </w:ins>
      <w:r>
        <w:rPr>
          <w:rFonts w:ascii="Times New Roman" w:eastAsia="Times New Roman" w:hAnsi="Times New Roman" w:cs="Times New Roman"/>
        </w:rPr>
        <w:t xml:space="preserve">which mouse was used for which analysis (our qPCR technique was not </w:t>
      </w:r>
      <w:proofErr w:type="spellStart"/>
      <w:r>
        <w:rPr>
          <w:rFonts w:ascii="Times New Roman" w:eastAsia="Times New Roman" w:hAnsi="Times New Roman" w:cs="Times New Roman"/>
        </w:rPr>
        <w:t>optimised</w:t>
      </w:r>
      <w:proofErr w:type="spellEnd"/>
      <w:r>
        <w:rPr>
          <w:rFonts w:ascii="Times New Roman" w:eastAsia="Times New Roman" w:hAnsi="Times New Roman" w:cs="Times New Roman"/>
        </w:rPr>
        <w:t xml:space="preserve"> before 2016, hence this was used only for 2016 and 2017 (</w:t>
      </w:r>
      <w:r>
        <w:rPr>
          <w:rFonts w:ascii="Times New Roman" w:eastAsia="Times New Roman" w:hAnsi="Times New Roman" w:cs="Times New Roman"/>
        </w:rPr>
        <w:t xml:space="preserve">years and number of mice </w:t>
      </w:r>
      <w:ins w:id="57" w:author="Emanuel Heitlinger" w:date="2019-10-03T14:05:00Z">
        <w:r>
          <w:rPr>
            <w:rFonts w:ascii="Times New Roman" w:eastAsia="Times New Roman" w:hAnsi="Times New Roman" w:cs="Times New Roman"/>
          </w:rPr>
          <w:t xml:space="preserve">had </w:t>
        </w:r>
        <w:commentRangeStart w:id="58"/>
        <w:proofErr w:type="spellStart"/>
        <w:r>
          <w:rPr>
            <w:rFonts w:ascii="Times New Roman" w:eastAsia="Times New Roman" w:hAnsi="Times New Roman" w:cs="Times New Roman"/>
          </w:rPr>
          <w:t>meen</w:t>
        </w:r>
        <w:proofErr w:type="spellEnd"/>
        <w:r>
          <w:rPr>
            <w:rFonts w:ascii="Times New Roman" w:eastAsia="Times New Roman" w:hAnsi="Times New Roman" w:cs="Times New Roman"/>
          </w:rPr>
          <w:t xml:space="preserve"> </w:t>
        </w:r>
      </w:ins>
      <w:commentRangeEnd w:id="58"/>
      <w:r w:rsidR="00B6387D">
        <w:rPr>
          <w:rStyle w:val="Odkaznakoment"/>
        </w:rPr>
        <w:commentReference w:id="58"/>
      </w:r>
      <w:r>
        <w:rPr>
          <w:rFonts w:ascii="Times New Roman" w:eastAsia="Times New Roman" w:hAnsi="Times New Roman" w:cs="Times New Roman"/>
        </w:rPr>
        <w:t>already mentioned in the text</w:t>
      </w:r>
      <w:ins w:id="59" w:author="Emanuel Heitlinger" w:date="2019-10-03T14:05:00Z">
        <w:r>
          <w:rPr>
            <w:rFonts w:ascii="Times New Roman" w:eastAsia="Times New Roman" w:hAnsi="Times New Roman" w:cs="Times New Roman"/>
          </w:rPr>
          <w:t>, no analysis had to be modified</w:t>
        </w:r>
      </w:ins>
      <w:r>
        <w:rPr>
          <w:rFonts w:ascii="Times New Roman" w:eastAsia="Times New Roman" w:hAnsi="Times New Roman" w:cs="Times New Roman"/>
        </w:rPr>
        <w:t>).</w:t>
      </w:r>
    </w:p>
    <w:p w14:paraId="103166F7" w14:textId="77777777" w:rsidR="00E7352F" w:rsidRDefault="00781638">
      <w:pPr>
        <w:spacing w:before="288" w:line="240" w:lineRule="auto"/>
        <w:ind w:right="-28"/>
        <w:jc w:val="both"/>
      </w:pPr>
      <w:r>
        <w:rPr>
          <w:rFonts w:ascii="Times New Roman" w:eastAsia="Times New Roman" w:hAnsi="Times New Roman" w:cs="Times New Roman"/>
        </w:rPr>
        <w:t>These modifications did not change any results previously shown, as we never used the full raw data but only the indicated subset. The analysis is openly avai</w:t>
      </w:r>
      <w:r>
        <w:rPr>
          <w:rFonts w:ascii="Times New Roman" w:eastAsia="Times New Roman" w:hAnsi="Times New Roman" w:cs="Times New Roman"/>
        </w:rPr>
        <w:t xml:space="preserve">lable in full detail at </w:t>
      </w:r>
      <w:hyperlink r:id="rId10">
        <w:r>
          <w:rPr>
            <w:rFonts w:ascii="Times New Roman" w:eastAsia="Times New Roman" w:hAnsi="Times New Roman" w:cs="Times New Roman"/>
            <w:color w:val="000080"/>
            <w:u w:val="single"/>
          </w:rPr>
          <w:t>https://github.com/alicebalard/Article_IntensityEimeriaHMHZ/tree/master/code</w:t>
        </w:r>
      </w:hyperlink>
      <w:r>
        <w:rPr>
          <w:rFonts w:ascii="Times New Roman" w:eastAsia="Times New Roman" w:hAnsi="Times New Roman" w:cs="Times New Roman"/>
        </w:rPr>
        <w:t xml:space="preserve">  (indicated in lines 301-302 new). We, however, made the su</w:t>
      </w:r>
      <w:r>
        <w:rPr>
          <w:rFonts w:ascii="Times New Roman" w:eastAsia="Times New Roman" w:hAnsi="Times New Roman" w:cs="Times New Roman"/>
        </w:rPr>
        <w:t xml:space="preserve">pplementary file self-explanatory without consultation this code. Importantly, the analyses had never been incoherent and the number of mice was indicated in the original version of the manuscript for all analyses. </w:t>
      </w:r>
    </w:p>
    <w:p w14:paraId="5247CD99" w14:textId="77777777" w:rsidR="00E7352F" w:rsidRDefault="00781638">
      <w:pPr>
        <w:spacing w:before="288" w:line="240" w:lineRule="auto"/>
        <w:ind w:right="-28"/>
        <w:jc w:val="both"/>
        <w:rPr>
          <w:rFonts w:ascii="Calibri" w:eastAsia="Calibri" w:hAnsi="Calibri" w:cs="Calibri"/>
        </w:rPr>
      </w:pPr>
      <w:proofErr w:type="gramStart"/>
      <w:ins w:id="60" w:author="Jaroslav Piálek" w:date="2019-10-02T17:44:00Z">
        <w:r>
          <w:rPr>
            <w:rFonts w:ascii="Calibri" w:eastAsia="Calibri" w:hAnsi="Calibri" w:cs="Calibri"/>
          </w:rPr>
          <w:t>Actually</w:t>
        </w:r>
        <w:proofErr w:type="gramEnd"/>
        <w:r>
          <w:rPr>
            <w:rFonts w:ascii="Calibri" w:eastAsia="Calibri" w:hAnsi="Calibri" w:cs="Calibri"/>
          </w:rPr>
          <w:t xml:space="preserve"> uncertainty level around HI dec</w:t>
        </w:r>
        <w:r>
          <w:rPr>
            <w:rFonts w:ascii="Calibri" w:eastAsia="Calibri" w:hAnsi="Calibri" w:cs="Calibri"/>
          </w:rPr>
          <w:t xml:space="preserve">reases for 4 loci from [-0.125,0.125] to [-0.05,0.05] for HI calculated from 10 loci. Even if we do not reject the 10 mice with insufficient data these limits are much </w:t>
        </w:r>
        <w:r>
          <w:rPr>
            <w:rFonts w:ascii="Calibri" w:eastAsia="Calibri" w:hAnsi="Calibri" w:cs="Calibri"/>
          </w:rPr>
          <w:lastRenderedPageBreak/>
          <w:t>closer to a reality used for fitting parasite loads against HI than the analysis based o</w:t>
        </w:r>
        <w:r>
          <w:rPr>
            <w:rFonts w:ascii="Calibri" w:eastAsia="Calibri" w:hAnsi="Calibri" w:cs="Calibri"/>
          </w:rPr>
          <w:t>n categorical data equalizing mice with HI = 0.2 with those having HI = 0.6 (</w:t>
        </w:r>
        <w:proofErr w:type="spellStart"/>
        <w:r>
          <w:rPr>
            <w:rFonts w:ascii="Calibri" w:eastAsia="Calibri" w:hAnsi="Calibri" w:cs="Calibri"/>
          </w:rPr>
          <w:t>Moulia</w:t>
        </w:r>
        <w:proofErr w:type="spellEnd"/>
        <w:r>
          <w:rPr>
            <w:rFonts w:ascii="Calibri" w:eastAsia="Calibri" w:hAnsi="Calibri" w:cs="Calibri"/>
          </w:rPr>
          <w:t xml:space="preserve"> et al. 1991). </w:t>
        </w:r>
      </w:ins>
    </w:p>
    <w:p w14:paraId="27A74571" w14:textId="77777777" w:rsidR="00E7352F" w:rsidRDefault="00781638">
      <w:pPr>
        <w:spacing w:before="288" w:line="240" w:lineRule="auto"/>
        <w:ind w:right="-28"/>
        <w:jc w:val="both"/>
      </w:pPr>
      <w:ins w:id="61" w:author="Jaroslav Piálek" w:date="2019-10-02T18:03:00Z">
        <w:r>
          <w:rPr>
            <w:rFonts w:ascii="Calibri" w:eastAsia="Calibri" w:hAnsi="Calibri" w:cs="Calibri"/>
          </w:rPr>
          <w:t>It is a matter of choice how many loci shall be chosen to estimate inter genomic hybridization. We made a comparison between a HI used in the submitted MS an</w:t>
        </w:r>
        <w:r>
          <w:rPr>
            <w:rFonts w:ascii="Calibri" w:eastAsia="Calibri" w:hAnsi="Calibri" w:cs="Calibri"/>
          </w:rPr>
          <w:t>d a dense SNPs array Mouse Diversity Array</w:t>
        </w:r>
        <w:commentRangeStart w:id="62"/>
        <w:r>
          <w:rPr>
            <w:rFonts w:ascii="Calibri" w:eastAsia="Calibri" w:hAnsi="Calibri" w:cs="Calibri"/>
          </w:rPr>
          <w:t>.</w:t>
        </w:r>
      </w:ins>
      <w:commentRangeEnd w:id="62"/>
      <w:r w:rsidR="00E26735">
        <w:rPr>
          <w:rStyle w:val="Odkaznakoment"/>
        </w:rPr>
        <w:commentReference w:id="62"/>
      </w:r>
      <w:ins w:id="63" w:author="Jaroslav Piálek" w:date="2019-10-02T18:03:00Z">
        <w:r>
          <w:rPr>
            <w:rFonts w:ascii="Calibri" w:eastAsia="Calibri" w:hAnsi="Calibri" w:cs="Calibri"/>
          </w:rPr>
          <w:t xml:space="preserve"> In a paper submitted recently we characterized each individual by hybrid index (HI) computed as frequency of </w:t>
        </w:r>
        <w:r>
          <w:rPr>
            <w:rFonts w:ascii="Calibri" w:eastAsia="Calibri" w:hAnsi="Calibri" w:cs="Calibri"/>
            <w:i/>
          </w:rPr>
          <w:t>musculus</w:t>
        </w:r>
        <w:r>
          <w:rPr>
            <w:rFonts w:ascii="Calibri" w:eastAsia="Calibri" w:hAnsi="Calibri" w:cs="Calibri"/>
          </w:rPr>
          <w:t xml:space="preserve"> diagnostic alleles across six autosomal (</w:t>
        </w:r>
        <w:r>
          <w:rPr>
            <w:rFonts w:ascii="Calibri" w:eastAsia="Calibri" w:hAnsi="Calibri" w:cs="Calibri"/>
            <w:i/>
          </w:rPr>
          <w:t>Es1</w:t>
        </w:r>
        <w:r>
          <w:rPr>
            <w:rFonts w:ascii="Calibri" w:eastAsia="Calibri" w:hAnsi="Calibri" w:cs="Calibri"/>
          </w:rPr>
          <w:t xml:space="preserve">, </w:t>
        </w:r>
        <w:r>
          <w:rPr>
            <w:rFonts w:ascii="Calibri" w:eastAsia="Calibri" w:hAnsi="Calibri" w:cs="Calibri"/>
            <w:i/>
          </w:rPr>
          <w:t>H6pd</w:t>
        </w:r>
        <w:r>
          <w:rPr>
            <w:rFonts w:ascii="Calibri" w:eastAsia="Calibri" w:hAnsi="Calibri" w:cs="Calibri"/>
          </w:rPr>
          <w:t xml:space="preserve">, </w:t>
        </w:r>
        <w:r>
          <w:rPr>
            <w:rFonts w:ascii="Calibri" w:eastAsia="Calibri" w:hAnsi="Calibri" w:cs="Calibri"/>
            <w:i/>
          </w:rPr>
          <w:t>Idh1</w:t>
        </w:r>
        <w:r>
          <w:rPr>
            <w:rFonts w:ascii="Calibri" w:eastAsia="Calibri" w:hAnsi="Calibri" w:cs="Calibri"/>
          </w:rPr>
          <w:t xml:space="preserve">, </w:t>
        </w:r>
        <w:proofErr w:type="spellStart"/>
        <w:r>
          <w:rPr>
            <w:rFonts w:ascii="Calibri" w:eastAsia="Calibri" w:hAnsi="Calibri" w:cs="Calibri"/>
            <w:i/>
          </w:rPr>
          <w:t>Mpi</w:t>
        </w:r>
        <w:proofErr w:type="spellEnd"/>
        <w:r>
          <w:rPr>
            <w:rFonts w:ascii="Calibri" w:eastAsia="Calibri" w:hAnsi="Calibri" w:cs="Calibri"/>
          </w:rPr>
          <w:t xml:space="preserve">, </w:t>
        </w:r>
        <w:r>
          <w:rPr>
            <w:rFonts w:ascii="Calibri" w:eastAsia="Calibri" w:hAnsi="Calibri" w:cs="Calibri"/>
            <w:i/>
          </w:rPr>
          <w:t>Np</w:t>
        </w:r>
        <w:r>
          <w:rPr>
            <w:rFonts w:ascii="Calibri" w:eastAsia="Calibri" w:hAnsi="Calibri" w:cs="Calibri"/>
          </w:rPr>
          <w:t xml:space="preserve">, </w:t>
        </w:r>
        <w:r>
          <w:rPr>
            <w:rFonts w:ascii="Calibri" w:eastAsia="Calibri" w:hAnsi="Calibri" w:cs="Calibri"/>
            <w:i/>
          </w:rPr>
          <w:t>Sod1</w:t>
        </w:r>
        <w:r>
          <w:rPr>
            <w:rFonts w:ascii="Calibri" w:eastAsia="Calibri" w:hAnsi="Calibri" w:cs="Calibri"/>
          </w:rPr>
          <w:t>) and six X-linked (</w:t>
        </w:r>
        <w:r>
          <w:rPr>
            <w:rFonts w:ascii="Calibri" w:eastAsia="Calibri" w:hAnsi="Calibri" w:cs="Calibri"/>
            <w:i/>
          </w:rPr>
          <w:t>X332</w:t>
        </w:r>
        <w:r>
          <w:rPr>
            <w:rFonts w:ascii="Calibri" w:eastAsia="Calibri" w:hAnsi="Calibri" w:cs="Calibri"/>
          </w:rPr>
          <w:t xml:space="preserve">, </w:t>
        </w:r>
        <w:r>
          <w:rPr>
            <w:rFonts w:ascii="Calibri" w:eastAsia="Calibri" w:hAnsi="Calibri" w:cs="Calibri"/>
            <w:i/>
          </w:rPr>
          <w:t>X347</w:t>
        </w:r>
        <w:r>
          <w:rPr>
            <w:rFonts w:ascii="Calibri" w:eastAsia="Calibri" w:hAnsi="Calibri" w:cs="Calibri"/>
          </w:rPr>
          <w:t xml:space="preserve">, </w:t>
        </w:r>
        <w:r>
          <w:rPr>
            <w:rFonts w:ascii="Calibri" w:eastAsia="Calibri" w:hAnsi="Calibri" w:cs="Calibri"/>
            <w:i/>
          </w:rPr>
          <w:t>X65</w:t>
        </w:r>
        <w:r>
          <w:rPr>
            <w:rFonts w:ascii="Calibri" w:eastAsia="Calibri" w:hAnsi="Calibri" w:cs="Calibri"/>
          </w:rPr>
          <w:t xml:space="preserve">, </w:t>
        </w:r>
        <w:r>
          <w:rPr>
            <w:rFonts w:ascii="Calibri" w:eastAsia="Calibri" w:hAnsi="Calibri" w:cs="Calibri"/>
            <w:i/>
          </w:rPr>
          <w:t>Tsx1</w:t>
        </w:r>
        <w:r>
          <w:rPr>
            <w:rFonts w:ascii="Calibri" w:eastAsia="Calibri" w:hAnsi="Calibri" w:cs="Calibri"/>
          </w:rPr>
          <w:t xml:space="preserve">, </w:t>
        </w:r>
        <w:r>
          <w:rPr>
            <w:rFonts w:ascii="Calibri" w:eastAsia="Calibri" w:hAnsi="Calibri" w:cs="Calibri"/>
            <w:i/>
          </w:rPr>
          <w:t>Btk1</w:t>
        </w:r>
        <w:r>
          <w:rPr>
            <w:rFonts w:ascii="Calibri" w:eastAsia="Calibri" w:hAnsi="Calibri" w:cs="Calibri"/>
          </w:rPr>
          <w:t xml:space="preserve">, </w:t>
        </w:r>
        <w:r>
          <w:rPr>
            <w:rFonts w:ascii="Calibri" w:eastAsia="Calibri" w:hAnsi="Calibri" w:cs="Calibri"/>
            <w:i/>
          </w:rPr>
          <w:t>Syap1</w:t>
        </w:r>
        <w:r>
          <w:rPr>
            <w:rFonts w:ascii="Calibri" w:eastAsia="Calibri" w:hAnsi="Calibri" w:cs="Calibri"/>
          </w:rPr>
          <w:t>) loci. The resulting values are highly correlated (</w:t>
        </w:r>
        <w:r>
          <w:rPr>
            <w:rFonts w:ascii="Calibri" w:eastAsia="Calibri" w:hAnsi="Calibri" w:cs="Calibri"/>
            <w:i/>
          </w:rPr>
          <w:t>R</w:t>
        </w:r>
        <w:r>
          <w:rPr>
            <w:rFonts w:ascii="Calibri" w:eastAsia="Calibri" w:hAnsi="Calibri" w:cs="Calibri"/>
          </w:rPr>
          <w:t xml:space="preserve"> = 0.98) with those based on a high-density SNP array (Yang et al. 2009). We believe the choice of number of loci depends on goals of the study, give</w:t>
        </w:r>
        <w:r>
          <w:rPr>
            <w:rFonts w:ascii="Calibri" w:eastAsia="Calibri" w:hAnsi="Calibri" w:cs="Calibri"/>
          </w:rPr>
          <w:t xml:space="preserve">n the number of mice and estimation of HI based on a reduced number of loci is fully relevant in this context. </w:t>
        </w:r>
      </w:ins>
      <w:del w:id="64" w:author="Emanuel Heitlinger" w:date="2019-10-03T14:07:00Z">
        <w:r>
          <w:rPr>
            <w:rFonts w:ascii="Calibri" w:eastAsia="Calibri" w:hAnsi="Calibri" w:cs="Calibri"/>
          </w:rPr>
          <w:delText>Hence we found t</w:delText>
        </w:r>
      </w:del>
      <w:ins w:id="65" w:author="Emanuel Heitlinger" w:date="2019-10-03T14:07:00Z">
        <w:r>
          <w:rPr>
            <w:rFonts w:ascii="Calibri" w:eastAsia="Calibri" w:hAnsi="Calibri" w:cs="Calibri"/>
          </w:rPr>
          <w:t>We also want to highlight that t</w:t>
        </w:r>
      </w:ins>
      <w:ins w:id="66" w:author="Jaroslav Piálek" w:date="2019-10-02T18:13:00Z">
        <w:r>
          <w:rPr>
            <w:rFonts w:ascii="Calibri" w:eastAsia="Calibri" w:hAnsi="Calibri" w:cs="Calibri"/>
          </w:rPr>
          <w:t xml:space="preserve">his comment </w:t>
        </w:r>
      </w:ins>
      <w:del w:id="67" w:author="Emanuel Heitlinger" w:date="2019-10-03T14:07:00Z">
        <w:r>
          <w:rPr>
            <w:rFonts w:ascii="Calibri" w:eastAsia="Calibri" w:hAnsi="Calibri" w:cs="Calibri"/>
          </w:rPr>
          <w:delText xml:space="preserve">as a one that can be </w:delText>
        </w:r>
      </w:del>
      <w:ins w:id="68" w:author="Emanuel Heitlinger" w:date="2019-10-03T14:07:00Z">
        <w:r>
          <w:rPr>
            <w:rFonts w:ascii="Calibri" w:eastAsia="Calibri" w:hAnsi="Calibri" w:cs="Calibri"/>
          </w:rPr>
          <w:t xml:space="preserve">can </w:t>
        </w:r>
      </w:ins>
      <w:ins w:id="69" w:author="Jaroslav Piálek" w:date="2019-10-02T18:14:00Z">
        <w:r>
          <w:rPr>
            <w:rFonts w:ascii="Calibri" w:eastAsia="Calibri" w:hAnsi="Calibri" w:cs="Calibri"/>
          </w:rPr>
          <w:t xml:space="preserve">always </w:t>
        </w:r>
      </w:ins>
      <w:ins w:id="70" w:author="Emanuel Heitlinger" w:date="2019-10-03T14:07:00Z">
        <w:r>
          <w:rPr>
            <w:rFonts w:ascii="Calibri" w:eastAsia="Calibri" w:hAnsi="Calibri" w:cs="Calibri"/>
          </w:rPr>
          <w:t xml:space="preserve">be </w:t>
        </w:r>
      </w:ins>
      <w:ins w:id="71" w:author="Jaroslav Piálek" w:date="2019-10-02T18:14:00Z">
        <w:r>
          <w:rPr>
            <w:rFonts w:ascii="Calibri" w:eastAsia="Calibri" w:hAnsi="Calibri" w:cs="Calibri"/>
          </w:rPr>
          <w:t>used (even ad absurdum requesting only whole genom</w:t>
        </w:r>
        <w:r>
          <w:rPr>
            <w:rFonts w:ascii="Calibri" w:eastAsia="Calibri" w:hAnsi="Calibri" w:cs="Calibri"/>
          </w:rPr>
          <w:t>e sequences) to criticize any study.</w:t>
        </w:r>
      </w:ins>
    </w:p>
    <w:p w14:paraId="571FD83E" w14:textId="77777777" w:rsidR="00E7352F" w:rsidRDefault="00E7352F">
      <w:pPr>
        <w:spacing w:before="288" w:line="240" w:lineRule="auto"/>
        <w:ind w:right="-28"/>
        <w:jc w:val="both"/>
        <w:rPr>
          <w:rFonts w:ascii="Times New Roman" w:eastAsia="Times New Roman" w:hAnsi="Times New Roman" w:cs="Times New Roman"/>
        </w:rPr>
      </w:pPr>
      <w:bookmarkStart w:id="72" w:name="_gjdgxs" w:colFirst="0" w:colLast="0"/>
      <w:bookmarkEnd w:id="72"/>
    </w:p>
    <w:p w14:paraId="7BB79458" w14:textId="77777777" w:rsidR="00E7352F" w:rsidRDefault="00781638">
      <w:pPr>
        <w:spacing w:before="288"/>
        <w:ind w:left="-24" w:right="-136"/>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C17. </w:t>
      </w:r>
      <w:r>
        <w:rPr>
          <w:rFonts w:ascii="Times New Roman" w:eastAsia="Times New Roman" w:hAnsi="Times New Roman" w:cs="Times New Roman"/>
          <w:color w:val="073763"/>
        </w:rPr>
        <w:t xml:space="preserve">Line 118: </w:t>
      </w:r>
      <w:r>
        <w:rPr>
          <w:rFonts w:ascii="Times New Roman" w:eastAsia="Times New Roman" w:hAnsi="Times New Roman" w:cs="Times New Roman"/>
          <w:b/>
          <w:color w:val="073763"/>
        </w:rPr>
        <w:t xml:space="preserve">specify </w:t>
      </w:r>
      <w:r>
        <w:rPr>
          <w:rFonts w:ascii="Times New Roman" w:eastAsia="Times New Roman" w:hAnsi="Times New Roman" w:cs="Times New Roman"/>
          <w:color w:val="073763"/>
        </w:rPr>
        <w:t xml:space="preserve">that H6PD in the text is listed as GPD1 in Table S1. </w:t>
      </w:r>
    </w:p>
    <w:p w14:paraId="4CC2DB4B" w14:textId="77777777" w:rsidR="00E7352F" w:rsidRDefault="00781638">
      <w:pPr>
        <w:spacing w:before="288"/>
        <w:ind w:left="696" w:right="-136"/>
      </w:pPr>
      <w:commentRangeStart w:id="73"/>
      <w:ins w:id="74" w:author="Unknown Author" w:date="2019-10-03T08:02:00Z">
        <w:r>
          <w:rPr>
            <w:rFonts w:ascii="Times New Roman" w:eastAsia="Times New Roman" w:hAnsi="Times New Roman" w:cs="Times New Roman"/>
            <w:color w:val="000000"/>
          </w:rPr>
          <w:t xml:space="preserve">Thanks for pointing this inconsistency, we corrected it. </w:t>
        </w:r>
        <w:commentRangeStart w:id="75"/>
        <w:r>
          <w:rPr>
            <w:rFonts w:ascii="Times New Roman" w:eastAsia="Times New Roman" w:hAnsi="Times New Roman" w:cs="Times New Roman"/>
            <w:color w:val="000000"/>
          </w:rPr>
          <w:t>We</w:t>
        </w:r>
        <w:r>
          <w:rPr>
            <w:rFonts w:ascii="Times New Roman" w:eastAsia="Times New Roman" w:hAnsi="Times New Roman" w:cs="Times New Roman"/>
            <w:color w:val="000000"/>
          </w:rPr>
          <w:t xml:space="preserve"> have used in the text (changed from previous papers) the name of the gene (</w:t>
        </w:r>
        <w:r>
          <w:rPr>
            <w:rFonts w:ascii="Times New Roman" w:eastAsia="Times New Roman" w:hAnsi="Times New Roman" w:cs="Times New Roman"/>
            <w:i/>
            <w:color w:val="000000"/>
          </w:rPr>
          <w:t>H6pd</w:t>
        </w:r>
        <w:r>
          <w:rPr>
            <w:rFonts w:ascii="Times New Roman" w:eastAsia="Times New Roman" w:hAnsi="Times New Roman" w:cs="Times New Roman"/>
            <w:color w:val="000000"/>
          </w:rPr>
          <w:t>) according to current version of the MGI database</w:t>
        </w:r>
      </w:ins>
      <w:commentRangeEnd w:id="75"/>
      <w:r w:rsidR="00E26735">
        <w:rPr>
          <w:rStyle w:val="Odkaznakoment"/>
        </w:rPr>
        <w:commentReference w:id="75"/>
      </w:r>
      <w:ins w:id="76" w:author="Unknown Author" w:date="2019-10-03T08:02:00Z">
        <w:r>
          <w:rPr>
            <w:rFonts w:ascii="Times New Roman" w:eastAsia="Times New Roman" w:hAnsi="Times New Roman" w:cs="Times New Roman"/>
            <w:color w:val="000000"/>
          </w:rPr>
          <w:t xml:space="preserve">. We changed it now also in the </w:t>
        </w:r>
        <w:r>
          <w:rPr>
            <w:rFonts w:ascii="Times New Roman" w:eastAsia="Times New Roman" w:hAnsi="Times New Roman" w:cs="Times New Roman"/>
            <w:b/>
            <w:color w:val="000000"/>
          </w:rPr>
          <w:t xml:space="preserve">Supplementary Table S3 </w:t>
        </w:r>
        <w:r>
          <w:rPr>
            <w:rFonts w:ascii="Times New Roman" w:eastAsia="Times New Roman" w:hAnsi="Times New Roman" w:cs="Times New Roman"/>
            <w:color w:val="000000"/>
          </w:rPr>
          <w:t>(ex S1).</w:t>
        </w:r>
      </w:ins>
      <w:commentRangeEnd w:id="73"/>
      <w:r>
        <w:commentReference w:id="73"/>
      </w:r>
    </w:p>
    <w:p w14:paraId="6A63B8AA"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C18. </w:t>
      </w:r>
      <w:r>
        <w:rPr>
          <w:rFonts w:ascii="Times New Roman" w:eastAsia="Times New Roman" w:hAnsi="Times New Roman" w:cs="Times New Roman"/>
          <w:color w:val="073763"/>
        </w:rPr>
        <w:t>Lines 122-</w:t>
      </w:r>
      <w:proofErr w:type="gramStart"/>
      <w:r>
        <w:rPr>
          <w:rFonts w:ascii="Times New Roman" w:eastAsia="Times New Roman" w:hAnsi="Times New Roman" w:cs="Times New Roman"/>
          <w:color w:val="073763"/>
        </w:rPr>
        <w:t>123 :</w:t>
      </w:r>
      <w:proofErr w:type="gramEnd"/>
      <w:r>
        <w:rPr>
          <w:rFonts w:ascii="Times New Roman" w:eastAsia="Times New Roman" w:hAnsi="Times New Roman" w:cs="Times New Roman"/>
          <w:color w:val="073763"/>
        </w:rPr>
        <w:t xml:space="preserve"> “...(graphical resolution increased ov</w:t>
      </w:r>
      <w:r>
        <w:rPr>
          <w:rFonts w:ascii="Times New Roman" w:eastAsia="Times New Roman" w:hAnsi="Times New Roman" w:cs="Times New Roman"/>
          <w:color w:val="073763"/>
        </w:rPr>
        <w:t xml:space="preserve">er defaults) based on a subset of the six autosomal markers that were genotyped in all mice” : </w:t>
      </w:r>
      <w:r>
        <w:rPr>
          <w:rFonts w:ascii="Times New Roman" w:eastAsia="Times New Roman" w:hAnsi="Times New Roman" w:cs="Times New Roman"/>
          <w:b/>
          <w:color w:val="073763"/>
        </w:rPr>
        <w:t xml:space="preserve">contradicts what is written previously </w:t>
      </w:r>
      <w:r>
        <w:rPr>
          <w:rFonts w:ascii="Times New Roman" w:eastAsia="Times New Roman" w:hAnsi="Times New Roman" w:cs="Times New Roman"/>
          <w:color w:val="073763"/>
        </w:rPr>
        <w:t xml:space="preserve">: some mice have been genotyped only on 4 markers so the minimum 6 autosomal ones are not there! See </w:t>
      </w:r>
      <w:proofErr w:type="spellStart"/>
      <w:r>
        <w:rPr>
          <w:rFonts w:ascii="Times New Roman" w:eastAsia="Times New Roman" w:hAnsi="Times New Roman" w:cs="Times New Roman"/>
          <w:color w:val="073763"/>
        </w:rPr>
        <w:t>futher</w:t>
      </w:r>
      <w:proofErr w:type="spellEnd"/>
      <w:r>
        <w:rPr>
          <w:rFonts w:ascii="Times New Roman" w:eastAsia="Times New Roman" w:hAnsi="Times New Roman" w:cs="Times New Roman"/>
          <w:color w:val="073763"/>
        </w:rPr>
        <w:t xml:space="preserve"> comments on re</w:t>
      </w:r>
      <w:r>
        <w:rPr>
          <w:rFonts w:ascii="Times New Roman" w:eastAsia="Times New Roman" w:hAnsi="Times New Roman" w:cs="Times New Roman"/>
          <w:color w:val="073763"/>
        </w:rPr>
        <w:t xml:space="preserve">sults and table S1 </w:t>
      </w:r>
    </w:p>
    <w:p w14:paraId="0EB04B98" w14:textId="77777777" w:rsidR="00E7352F" w:rsidRDefault="00781638">
      <w:pPr>
        <w:spacing w:before="288" w:line="240" w:lineRule="auto"/>
        <w:ind w:left="696" w:right="5"/>
        <w:rPr>
          <w:rFonts w:ascii="Times New Roman" w:eastAsia="Times New Roman" w:hAnsi="Times New Roman" w:cs="Times New Roman"/>
        </w:rPr>
      </w:pPr>
      <w:r>
        <w:rPr>
          <w:rFonts w:ascii="Times New Roman" w:eastAsia="Times New Roman" w:hAnsi="Times New Roman" w:cs="Times New Roman"/>
        </w:rPr>
        <w:t xml:space="preserve">Thanks for pointing this error, we corrected it in the text, and mention that we estimate the hybrid zone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xml:space="preserve"> with “all individuals with 6 diploid markers (N=598 mice)” (line 137 new)</w:t>
      </w:r>
    </w:p>
    <w:p w14:paraId="1C50C709" w14:textId="77777777" w:rsidR="00E7352F" w:rsidRDefault="00781638">
      <w:pPr>
        <w:spacing w:before="288"/>
      </w:pPr>
      <w:r>
        <w:rPr>
          <w:rFonts w:ascii="Times New Roman" w:eastAsia="Times New Roman" w:hAnsi="Times New Roman" w:cs="Times New Roman"/>
          <w:b/>
          <w:color w:val="980000"/>
        </w:rPr>
        <w:t xml:space="preserve">C19. </w:t>
      </w:r>
      <w:r>
        <w:rPr>
          <w:rFonts w:ascii="Times New Roman" w:eastAsia="Times New Roman" w:hAnsi="Times New Roman" w:cs="Times New Roman"/>
          <w:color w:val="073763"/>
        </w:rPr>
        <w:t xml:space="preserve">Lines 133-134: focus on </w:t>
      </w:r>
      <w:r>
        <w:rPr>
          <w:rFonts w:ascii="Times New Roman" w:eastAsia="Times New Roman" w:hAnsi="Times New Roman" w:cs="Times New Roman"/>
          <w:i/>
          <w:color w:val="073763"/>
        </w:rPr>
        <w:t xml:space="preserve">A. </w:t>
      </w:r>
      <w:proofErr w:type="spellStart"/>
      <w:r>
        <w:rPr>
          <w:rFonts w:ascii="Times New Roman" w:eastAsia="Times New Roman" w:hAnsi="Times New Roman" w:cs="Times New Roman"/>
          <w:i/>
          <w:color w:val="073763"/>
        </w:rPr>
        <w:t>tertraptera</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and </w:t>
      </w:r>
      <w:r>
        <w:rPr>
          <w:rFonts w:ascii="Times New Roman" w:eastAsia="Times New Roman" w:hAnsi="Times New Roman" w:cs="Times New Roman"/>
          <w:i/>
          <w:color w:val="073763"/>
        </w:rPr>
        <w:t xml:space="preserve">S. </w:t>
      </w:r>
      <w:proofErr w:type="spellStart"/>
      <w:r>
        <w:rPr>
          <w:rFonts w:ascii="Times New Roman" w:eastAsia="Times New Roman" w:hAnsi="Times New Roman" w:cs="Times New Roman"/>
          <w:i/>
          <w:color w:val="073763"/>
        </w:rPr>
        <w:t>obvelata</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only. </w:t>
      </w:r>
    </w:p>
    <w:p w14:paraId="61F05C50" w14:textId="77777777" w:rsidR="00E7352F" w:rsidRDefault="00781638">
      <w:pPr>
        <w:spacing w:before="288"/>
        <w:ind w:left="686" w:right="-28" w:hanging="63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1/Need some </w:t>
      </w:r>
      <w:r>
        <w:rPr>
          <w:rFonts w:ascii="Times New Roman" w:eastAsia="Times New Roman" w:hAnsi="Times New Roman" w:cs="Times New Roman"/>
          <w:b/>
          <w:color w:val="073763"/>
        </w:rPr>
        <w:t xml:space="preserve">justifications </w:t>
      </w:r>
      <w:r>
        <w:rPr>
          <w:rFonts w:ascii="Times New Roman" w:eastAsia="Times New Roman" w:hAnsi="Times New Roman" w:cs="Times New Roman"/>
          <w:color w:val="073763"/>
        </w:rPr>
        <w:t xml:space="preserve">for people who are not familiar with the model and previous parasitological studies (Sage et al., 1986;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et al 1991; </w:t>
      </w:r>
      <w:proofErr w:type="gramStart"/>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 A minimal justification is expected especially as the authors rely quite stron</w:t>
      </w:r>
      <w:r>
        <w:rPr>
          <w:rFonts w:ascii="Times New Roman" w:eastAsia="Times New Roman" w:hAnsi="Times New Roman" w:cs="Times New Roman"/>
          <w:color w:val="073763"/>
        </w:rPr>
        <w:t xml:space="preserve">gly on a previous study that has chosen another </w:t>
      </w:r>
      <w:proofErr w:type="gramStart"/>
      <w:r>
        <w:rPr>
          <w:rFonts w:ascii="Times New Roman" w:eastAsia="Times New Roman" w:hAnsi="Times New Roman" w:cs="Times New Roman"/>
          <w:color w:val="073763"/>
        </w:rPr>
        <w:t>strategy :</w:t>
      </w:r>
      <w:proofErr w:type="gramEnd"/>
      <w:r>
        <w:rPr>
          <w:rFonts w:ascii="Times New Roman" w:eastAsia="Times New Roman" w:hAnsi="Times New Roman" w:cs="Times New Roman"/>
          <w:color w:val="073763"/>
        </w:rPr>
        <w:t xml:space="preserve"> Baird et al., 2012. Indeed, in this study, the authors considered all the helminths within the digestive tract and the accessory organs (liver) whether they are frequent or not, whether they have a</w:t>
      </w:r>
      <w:r>
        <w:rPr>
          <w:rFonts w:ascii="Times New Roman" w:eastAsia="Times New Roman" w:hAnsi="Times New Roman" w:cs="Times New Roman"/>
          <w:color w:val="073763"/>
        </w:rPr>
        <w:t xml:space="preserve"> direct cycle or not (which is questionable because of the ecological parameters that may interfere in the analysis). </w:t>
      </w:r>
    </w:p>
    <w:p w14:paraId="5D12642B" w14:textId="77777777" w:rsidR="00E7352F" w:rsidRDefault="00781638">
      <w:pPr>
        <w:spacing w:before="288"/>
        <w:ind w:left="686" w:right="-28" w:hanging="638"/>
        <w:jc w:val="both"/>
        <w:rPr>
          <w:rFonts w:ascii="Times New Roman" w:eastAsia="Times New Roman" w:hAnsi="Times New Roman" w:cs="Times New Roman"/>
          <w:color w:val="073763"/>
        </w:rPr>
      </w:pPr>
      <w:r>
        <w:rPr>
          <w:rFonts w:ascii="Times New Roman" w:eastAsia="Times New Roman" w:hAnsi="Times New Roman" w:cs="Times New Roman"/>
          <w:color w:val="073763"/>
        </w:rPr>
        <w:tab/>
        <w:t xml:space="preserve">2/ Perhaps in result part as well as in table S1 </w:t>
      </w:r>
      <w:r>
        <w:rPr>
          <w:rFonts w:ascii="Times New Roman" w:eastAsia="Times New Roman" w:hAnsi="Times New Roman" w:cs="Times New Roman"/>
          <w:b/>
          <w:color w:val="073763"/>
        </w:rPr>
        <w:t xml:space="preserve">give some elements on helminth species diversity </w:t>
      </w:r>
      <w:r>
        <w:rPr>
          <w:rFonts w:ascii="Times New Roman" w:eastAsia="Times New Roman" w:hAnsi="Times New Roman" w:cs="Times New Roman"/>
          <w:color w:val="073763"/>
        </w:rPr>
        <w:t>to evaluate the proportion of the pinw</w:t>
      </w:r>
      <w:r>
        <w:rPr>
          <w:rFonts w:ascii="Times New Roman" w:eastAsia="Times New Roman" w:hAnsi="Times New Roman" w:cs="Times New Roman"/>
          <w:color w:val="073763"/>
        </w:rPr>
        <w:t xml:space="preserve">orms. </w:t>
      </w:r>
    </w:p>
    <w:p w14:paraId="2599B02C" w14:textId="77777777" w:rsidR="00E7352F" w:rsidRDefault="00781638">
      <w:pPr>
        <w:spacing w:before="288"/>
        <w:ind w:left="686" w:right="-23"/>
        <w:jc w:val="both"/>
        <w:rPr>
          <w:rFonts w:ascii="Times New Roman" w:eastAsia="Times New Roman" w:hAnsi="Times New Roman" w:cs="Times New Roman"/>
        </w:rPr>
      </w:pPr>
      <w:r>
        <w:rPr>
          <w:rFonts w:ascii="Times New Roman" w:eastAsia="Times New Roman" w:hAnsi="Times New Roman" w:cs="Times New Roman"/>
        </w:rPr>
        <w:t>Test was modified and a supplementary figure was added as follow:</w:t>
      </w:r>
    </w:p>
    <w:p w14:paraId="140846B4" w14:textId="77777777" w:rsidR="00E7352F" w:rsidRDefault="00781638">
      <w:pPr>
        <w:spacing w:after="200" w:line="240" w:lineRule="auto"/>
        <w:ind w:left="720"/>
        <w:jc w:val="both"/>
      </w:pPr>
      <w:r>
        <w:rPr>
          <w:rFonts w:ascii="Times New Roman" w:eastAsia="Times New Roman" w:hAnsi="Times New Roman" w:cs="Times New Roman"/>
        </w:rPr>
        <w:t xml:space="preserve">“As in this study we need a high statistical power to test our hypothesis, we considered only the most prevalent helminths, the oxyurids </w:t>
      </w:r>
      <w:r>
        <w:rPr>
          <w:rFonts w:ascii="Times New Roman" w:eastAsia="Times New Roman" w:hAnsi="Times New Roman" w:cs="Times New Roman"/>
          <w:i/>
        </w:rPr>
        <w:t xml:space="preserve">Syphacia </w:t>
      </w:r>
      <w:proofErr w:type="spellStart"/>
      <w:r>
        <w:rPr>
          <w:rFonts w:ascii="Times New Roman" w:eastAsia="Times New Roman" w:hAnsi="Times New Roman" w:cs="Times New Roman"/>
          <w:i/>
        </w:rPr>
        <w:t>obvelata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Aspiculuris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tetraptera</w:t>
      </w:r>
      <w:proofErr w:type="spellEnd"/>
      <w:r>
        <w:rPr>
          <w:rFonts w:ascii="Times New Roman" w:eastAsia="Times New Roman" w:hAnsi="Times New Roman" w:cs="Times New Roman"/>
        </w:rPr>
        <w:t xml:space="preserve">. </w:t>
      </w:r>
      <w:r>
        <w:rPr>
          <w:rFonts w:ascii="Times New Roman" w:eastAsia="Times New Roman" w:hAnsi="Times New Roman" w:cs="Times New Roman"/>
        </w:rPr>
        <w:t>Histograms presenting the distribution of other helminth</w:t>
      </w:r>
      <w:del w:id="77" w:author="Emanuel Heitlinger" w:date="2019-10-03T14:08:00Z">
        <w:r>
          <w:rPr>
            <w:rFonts w:ascii="Times New Roman" w:eastAsia="Times New Roman" w:hAnsi="Times New Roman" w:cs="Times New Roman"/>
          </w:rPr>
          <w:delText>s</w:delText>
        </w:r>
      </w:del>
      <w:r>
        <w:rPr>
          <w:rFonts w:ascii="Times New Roman" w:eastAsia="Times New Roman" w:hAnsi="Times New Roman" w:cs="Times New Roman"/>
        </w:rPr>
        <w:t xml:space="preserve"> counts can be found in </w:t>
      </w:r>
      <w:r>
        <w:rPr>
          <w:rFonts w:ascii="Times New Roman" w:eastAsia="Times New Roman" w:hAnsi="Times New Roman" w:cs="Times New Roman"/>
          <w:b/>
        </w:rPr>
        <w:t>Supplementary Figure S2.”</w:t>
      </w:r>
      <w:r>
        <w:rPr>
          <w:rFonts w:ascii="Times New Roman" w:eastAsia="Times New Roman" w:hAnsi="Times New Roman" w:cs="Times New Roman"/>
        </w:rPr>
        <w:t xml:space="preserve"> (lines 148-151 new)</w:t>
      </w:r>
    </w:p>
    <w:p w14:paraId="1C8D1C25" w14:textId="77777777" w:rsidR="00E7352F" w:rsidRDefault="00781638">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lastRenderedPageBreak/>
        <w:t xml:space="preserve">C20. </w:t>
      </w:r>
      <w:r>
        <w:rPr>
          <w:rFonts w:ascii="Times New Roman" w:eastAsia="Times New Roman" w:hAnsi="Times New Roman" w:cs="Times New Roman"/>
          <w:color w:val="073763"/>
        </w:rPr>
        <w:t xml:space="preserve">Lines 142-144: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primers: specify the source (it seems to be </w:t>
      </w:r>
      <w:proofErr w:type="spellStart"/>
      <w:r>
        <w:rPr>
          <w:rFonts w:ascii="Times New Roman" w:eastAsia="Times New Roman" w:hAnsi="Times New Roman" w:cs="Times New Roman"/>
          <w:color w:val="073763"/>
        </w:rPr>
        <w:t>Jarquin</w:t>
      </w:r>
      <w:proofErr w:type="spellEnd"/>
      <w:r>
        <w:rPr>
          <w:rFonts w:ascii="Times New Roman" w:eastAsia="Times New Roman" w:hAnsi="Times New Roman" w:cs="Times New Roman"/>
          <w:color w:val="073763"/>
        </w:rPr>
        <w:t xml:space="preserve">-Diaz et al., 2019 and Ahmed </w:t>
      </w:r>
      <w:proofErr w:type="gramStart"/>
      <w:r>
        <w:rPr>
          <w:rFonts w:ascii="Times New Roman" w:eastAsia="Times New Roman" w:hAnsi="Times New Roman" w:cs="Times New Roman"/>
          <w:color w:val="073763"/>
        </w:rPr>
        <w:t>et al. ,</w:t>
      </w:r>
      <w:proofErr w:type="gramEnd"/>
      <w:r>
        <w:rPr>
          <w:rFonts w:ascii="Times New Roman" w:eastAsia="Times New Roman" w:hAnsi="Times New Roman" w:cs="Times New Roman"/>
          <w:color w:val="073763"/>
        </w:rPr>
        <w:t xml:space="preserve"> 2019) as wel</w:t>
      </w:r>
      <w:r>
        <w:rPr>
          <w:rFonts w:ascii="Times New Roman" w:eastAsia="Times New Roman" w:hAnsi="Times New Roman" w:cs="Times New Roman"/>
          <w:color w:val="073763"/>
        </w:rPr>
        <w:t xml:space="preserve">l as their universality for the three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species present in the HZ. </w:t>
      </w:r>
    </w:p>
    <w:p w14:paraId="6C7D661F" w14:textId="77777777" w:rsidR="00E7352F" w:rsidRDefault="00781638">
      <w:pPr>
        <w:ind w:left="-24" w:right="1915"/>
        <w:rPr>
          <w:rFonts w:ascii="Times New Roman" w:eastAsia="Times New Roman" w:hAnsi="Times New Roman" w:cs="Times New Roman"/>
          <w:color w:val="073763"/>
        </w:rPr>
      </w:pPr>
      <w:r>
        <w:rPr>
          <w:rFonts w:ascii="Times New Roman" w:eastAsia="Times New Roman" w:hAnsi="Times New Roman" w:cs="Times New Roman"/>
          <w:color w:val="073763"/>
        </w:rPr>
        <w:t xml:space="preserve">Lines 144-146: house mouse primers: same details than for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are needed. </w:t>
      </w:r>
    </w:p>
    <w:p w14:paraId="21C39352" w14:textId="77777777" w:rsidR="00E7352F" w:rsidRDefault="00781638">
      <w:pPr>
        <w:spacing w:before="288" w:line="240" w:lineRule="auto"/>
        <w:ind w:left="696" w:right="-28"/>
        <w:rPr>
          <w:rFonts w:ascii="Times New Roman" w:eastAsia="Times New Roman" w:hAnsi="Times New Roman" w:cs="Times New Roman"/>
          <w:color w:val="073763"/>
        </w:rPr>
      </w:pPr>
      <w:r>
        <w:rPr>
          <w:rFonts w:ascii="Times New Roman" w:eastAsia="Times New Roman" w:hAnsi="Times New Roman" w:cs="Times New Roman"/>
        </w:rPr>
        <w:t>We added the adequate reference and details (lines 159, 162, 164 new)</w:t>
      </w:r>
    </w:p>
    <w:p w14:paraId="66F78588" w14:textId="77777777" w:rsidR="00E7352F" w:rsidRDefault="00781638">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C21. </w:t>
      </w:r>
      <w:r>
        <w:rPr>
          <w:rFonts w:ascii="Times New Roman" w:eastAsia="Times New Roman" w:hAnsi="Times New Roman" w:cs="Times New Roman"/>
          <w:color w:val="073763"/>
        </w:rPr>
        <w:t xml:space="preserve">Lines 151-160. </w:t>
      </w:r>
      <w:r>
        <w:rPr>
          <w:rFonts w:ascii="Times New Roman" w:eastAsia="Times New Roman" w:hAnsi="Times New Roman" w:cs="Times New Roman"/>
          <w:b/>
          <w:color w:val="073763"/>
        </w:rPr>
        <w:t>Major lacks of explanation and validation of the protocol</w:t>
      </w:r>
      <w:r>
        <w:rPr>
          <w:rFonts w:ascii="Times New Roman" w:eastAsia="Times New Roman" w:hAnsi="Times New Roman" w:cs="Times New Roman"/>
          <w:color w:val="073763"/>
        </w:rPr>
        <w:t xml:space="preserve">. See specific comments on </w:t>
      </w:r>
      <w:r>
        <w:rPr>
          <w:rFonts w:ascii="Times New Roman" w:eastAsia="Times New Roman" w:hAnsi="Times New Roman" w:cs="Times New Roman"/>
          <w:i/>
          <w:color w:val="073763"/>
        </w:rPr>
        <w:t xml:space="preserve">Eimeria </w:t>
      </w:r>
      <w:proofErr w:type="gramStart"/>
      <w:r>
        <w:rPr>
          <w:rFonts w:ascii="Times New Roman" w:eastAsia="Times New Roman" w:hAnsi="Times New Roman" w:cs="Times New Roman"/>
          <w:color w:val="073763"/>
        </w:rPr>
        <w:t>model .</w:t>
      </w:r>
      <w:proofErr w:type="gramEnd"/>
      <w:r>
        <w:rPr>
          <w:rFonts w:ascii="Times New Roman" w:eastAsia="Times New Roman" w:hAnsi="Times New Roman" w:cs="Times New Roman"/>
          <w:color w:val="073763"/>
        </w:rPr>
        <w:t xml:space="preserve"> </w:t>
      </w:r>
    </w:p>
    <w:p w14:paraId="40CA9CF4" w14:textId="77777777" w:rsidR="00E7352F" w:rsidRDefault="00781638">
      <w:pPr>
        <w:spacing w:before="288"/>
        <w:ind w:left="696" w:right="-28"/>
      </w:pPr>
      <w:r>
        <w:rPr>
          <w:rFonts w:ascii="Times New Roman" w:eastAsia="Times New Roman" w:hAnsi="Times New Roman" w:cs="Times New Roman"/>
          <w:color w:val="073763"/>
        </w:rPr>
        <w:tab/>
      </w:r>
      <w:r>
        <w:rPr>
          <w:rFonts w:ascii="Times New Roman" w:eastAsia="Times New Roman" w:hAnsi="Times New Roman" w:cs="Times New Roman"/>
        </w:rPr>
        <w:t>This protocol has been validated, we added</w:t>
      </w:r>
      <w:del w:id="78" w:author="Emanuel Heitlinger" w:date="2019-10-03T14:09:00Z">
        <w:r>
          <w:rPr>
            <w:rFonts w:ascii="Times New Roman" w:eastAsia="Times New Roman" w:hAnsi="Times New Roman" w:cs="Times New Roman"/>
          </w:rPr>
          <w:delText xml:space="preserve"> the precision</w:delText>
        </w:r>
      </w:del>
      <w:r>
        <w:rPr>
          <w:rFonts w:ascii="Times New Roman" w:eastAsia="Times New Roman" w:hAnsi="Times New Roman" w:cs="Times New Roman"/>
        </w:rPr>
        <w:t xml:space="preserve">: </w:t>
      </w:r>
      <w:r>
        <w:rPr>
          <w:rFonts w:ascii="Times New Roman" w:eastAsia="Times New Roman" w:hAnsi="Times New Roman" w:cs="Times New Roman"/>
          <w:color w:val="073763"/>
        </w:rPr>
        <w:t>“</w:t>
      </w:r>
      <w:r>
        <w:rPr>
          <w:rFonts w:ascii="Times New Roman" w:eastAsia="Times New Roman" w:hAnsi="Times New Roman" w:cs="Times New Roman"/>
        </w:rPr>
        <w:t>This method was validated in an infection experiment in NMRI mice (Al-</w:t>
      </w:r>
      <w:proofErr w:type="spellStart"/>
      <w:r>
        <w:rPr>
          <w:rFonts w:ascii="Times New Roman" w:eastAsia="Times New Roman" w:hAnsi="Times New Roman" w:cs="Times New Roman"/>
        </w:rPr>
        <w:t>khlifeh</w:t>
      </w:r>
      <w:proofErr w:type="spellEnd"/>
      <w:r>
        <w:rPr>
          <w:rFonts w:ascii="Times New Roman" w:eastAsia="Times New Roman" w:hAnsi="Times New Roman" w:cs="Times New Roman"/>
        </w:rPr>
        <w:t xml:space="preserve"> et al., 2019). We</w:t>
      </w:r>
      <w:r>
        <w:rPr>
          <w:rFonts w:ascii="Times New Roman" w:eastAsia="Times New Roman" w:hAnsi="Times New Roman" w:cs="Times New Roman"/>
        </w:rPr>
        <w:t xml:space="preserve"> considered </w:t>
      </w:r>
      <w:proofErr w:type="spellStart"/>
      <w:r>
        <w:rPr>
          <w:rFonts w:ascii="Times New Roman" w:eastAsia="Times New Roman" w:hAnsi="Times New Roman" w:cs="Times New Roman"/>
        </w:rPr>
        <w:t>ΔCt</w:t>
      </w:r>
      <w:proofErr w:type="spellEnd"/>
      <w:r>
        <w:rPr>
          <w:rFonts w:ascii="Times New Roman" w:eastAsia="Times New Roman" w:hAnsi="Times New Roman" w:cs="Times New Roman"/>
        </w:rPr>
        <w:t xml:space="preserve"> = -5 our limit of detection as at this limit it was possible to obtain genotyping data for all samples using independent PCR reactions (Ahmed et al., 2019; </w:t>
      </w:r>
      <w:proofErr w:type="spellStart"/>
      <w:r>
        <w:rPr>
          <w:rFonts w:ascii="Times New Roman" w:eastAsia="Times New Roman" w:hAnsi="Times New Roman" w:cs="Times New Roman"/>
        </w:rPr>
        <w:t>Jarquín</w:t>
      </w:r>
      <w:proofErr w:type="spellEnd"/>
      <w:r>
        <w:rPr>
          <w:rFonts w:ascii="Times New Roman" w:eastAsia="Times New Roman" w:hAnsi="Times New Roman" w:cs="Times New Roman"/>
        </w:rPr>
        <w:t>-Díaz et al., 2019</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line 173 ff new)</w:t>
      </w:r>
      <w:r>
        <w:rPr>
          <w:rFonts w:ascii="Times New Roman" w:eastAsia="Times New Roman" w:hAnsi="Times New Roman" w:cs="Times New Roman"/>
          <w:color w:val="073763"/>
        </w:rPr>
        <w:tab/>
        <w:t xml:space="preserve"> </w:t>
      </w:r>
    </w:p>
    <w:p w14:paraId="37F421B8" w14:textId="77777777" w:rsidR="00E7352F" w:rsidRDefault="00781638">
      <w:pPr>
        <w:spacing w:before="288"/>
        <w:ind w:left="-24" w:right="-28"/>
        <w:jc w:val="both"/>
      </w:pPr>
      <w:r>
        <w:rPr>
          <w:rFonts w:ascii="Times New Roman" w:eastAsia="Times New Roman" w:hAnsi="Times New Roman" w:cs="Times New Roman"/>
          <w:b/>
          <w:color w:val="980000"/>
        </w:rPr>
        <w:t xml:space="preserve">C22. </w:t>
      </w:r>
      <w:r>
        <w:rPr>
          <w:rFonts w:ascii="Times New Roman" w:eastAsia="Times New Roman" w:hAnsi="Times New Roman" w:cs="Times New Roman"/>
          <w:color w:val="073763"/>
        </w:rPr>
        <w:t>Lines 164-165</w:t>
      </w:r>
      <w:del w:id="79" w:author="Emanuel Heitlinger" w:date="2019-10-03T14:09:00Z">
        <w:r>
          <w:rPr>
            <w:rFonts w:ascii="Times New Roman" w:eastAsia="Times New Roman" w:hAnsi="Times New Roman" w:cs="Times New Roman"/>
            <w:color w:val="073763"/>
          </w:rPr>
          <w:delText xml:space="preserve"> </w:delText>
        </w:r>
      </w:del>
      <w:r>
        <w:rPr>
          <w:rFonts w:ascii="Times New Roman" w:eastAsia="Times New Roman" w:hAnsi="Times New Roman" w:cs="Times New Roman"/>
          <w:color w:val="073763"/>
        </w:rPr>
        <w:t>: “the median of</w:t>
      </w:r>
      <w:r>
        <w:rPr>
          <w:rFonts w:ascii="Times New Roman" w:eastAsia="Times New Roman" w:hAnsi="Times New Roman" w:cs="Times New Roman"/>
          <w:color w:val="073763"/>
        </w:rPr>
        <w:t xml:space="preserve"> parasite load across all hosts”</w:t>
      </w:r>
      <w:del w:id="80" w:author="Emanuel Heitlinger" w:date="2019-10-03T14:09:00Z">
        <w:r>
          <w:rPr>
            <w:rFonts w:ascii="Times New Roman" w:eastAsia="Times New Roman" w:hAnsi="Times New Roman" w:cs="Times New Roman"/>
            <w:color w:val="073763"/>
          </w:rPr>
          <w:delText xml:space="preserve"> </w:delText>
        </w:r>
      </w:del>
      <w:r>
        <w:rPr>
          <w:rFonts w:ascii="Times New Roman" w:eastAsia="Times New Roman" w:hAnsi="Times New Roman" w:cs="Times New Roman"/>
          <w:color w:val="073763"/>
        </w:rPr>
        <w:t>: that is, one median for all the data set? One median for the studied HZ? Median (for non-parametric distribution), as well as mean (for parametric one), is a weak parameter to represent data when analyzed alone. Why not c</w:t>
      </w:r>
      <w:r>
        <w:rPr>
          <w:rFonts w:ascii="Times New Roman" w:eastAsia="Times New Roman" w:hAnsi="Times New Roman" w:cs="Times New Roman"/>
          <w:color w:val="073763"/>
        </w:rPr>
        <w:t xml:space="preserve">onserving more parameters of the distribution (percentiles for instance)? Why not sub-dividing the sampling according to the HI or areas across the zone, to define more medians and thus to keep more representativeness of the overall variance? </w:t>
      </w:r>
    </w:p>
    <w:p w14:paraId="2BBE6AF5" w14:textId="77777777" w:rsidR="00E7352F" w:rsidRDefault="00781638">
      <w:pPr>
        <w:spacing w:before="288"/>
        <w:ind w:left="696" w:right="-28"/>
        <w:jc w:val="both"/>
      </w:pPr>
      <w:r>
        <w:rPr>
          <w:rFonts w:ascii="Times New Roman" w:eastAsia="Times New Roman" w:hAnsi="Times New Roman" w:cs="Times New Roman"/>
        </w:rPr>
        <w:t>We thank the reviewer for pointing the lack of clarity in terminology. We replace “took” by “report”, as we do not use these medians for further analyses (line 186 new). We don’t consider sub-dividing the sampling according to the HI, as we work on a conti</w:t>
      </w:r>
      <w:r>
        <w:rPr>
          <w:rFonts w:ascii="Times New Roman" w:eastAsia="Times New Roman" w:hAnsi="Times New Roman" w:cs="Times New Roman"/>
        </w:rPr>
        <w:t xml:space="preserve">nuous scale of </w:t>
      </w:r>
      <w:proofErr w:type="spellStart"/>
      <w:r>
        <w:rPr>
          <w:rFonts w:ascii="Times New Roman" w:eastAsia="Times New Roman" w:hAnsi="Times New Roman" w:cs="Times New Roman"/>
        </w:rPr>
        <w:t>hybridicity</w:t>
      </w:r>
      <w:proofErr w:type="spellEnd"/>
      <w:r>
        <w:rPr>
          <w:rFonts w:ascii="Times New Roman" w:eastAsia="Times New Roman" w:hAnsi="Times New Roman" w:cs="Times New Roman"/>
        </w:rPr>
        <w:t xml:space="preserve"> which is genetically and statistically more appropriate. </w:t>
      </w:r>
    </w:p>
    <w:p w14:paraId="431A0E0C" w14:textId="77777777" w:rsidR="00E7352F" w:rsidRDefault="00781638">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C23. </w:t>
      </w:r>
      <w:r>
        <w:rPr>
          <w:rFonts w:ascii="Times New Roman" w:eastAsia="Times New Roman" w:hAnsi="Times New Roman" w:cs="Times New Roman"/>
          <w:color w:val="073763"/>
        </w:rPr>
        <w:t xml:space="preserve">Line 166: “and only median intensity for Eimeria </w:t>
      </w:r>
      <w:proofErr w:type="spellStart"/>
      <w:r>
        <w:rPr>
          <w:rFonts w:ascii="Times New Roman" w:eastAsia="Times New Roman" w:hAnsi="Times New Roman" w:cs="Times New Roman"/>
          <w:color w:val="073763"/>
        </w:rPr>
        <w:t>spp</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 xml:space="preserve">Lack of explanation. </w:t>
      </w:r>
      <w:r>
        <w:rPr>
          <w:rFonts w:ascii="Times New Roman" w:eastAsia="Times New Roman" w:hAnsi="Times New Roman" w:cs="Times New Roman"/>
          <w:color w:val="073763"/>
        </w:rPr>
        <w:t xml:space="preserve">What is (are) the argument (s) to omit abundance in the case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and not nematodes?</w:t>
      </w:r>
      <w:r>
        <w:rPr>
          <w:rFonts w:ascii="Times New Roman" w:eastAsia="Times New Roman" w:hAnsi="Times New Roman" w:cs="Times New Roman"/>
          <w:color w:val="073763"/>
        </w:rPr>
        <w:t xml:space="preserve"> </w:t>
      </w:r>
    </w:p>
    <w:p w14:paraId="5999C26B" w14:textId="77777777" w:rsidR="00E7352F" w:rsidRDefault="00781638">
      <w:pPr>
        <w:spacing w:before="288"/>
        <w:ind w:left="696" w:right="-28"/>
        <w:jc w:val="both"/>
      </w:pPr>
      <w:r>
        <w:rPr>
          <w:rFonts w:ascii="Times New Roman" w:eastAsia="Times New Roman" w:hAnsi="Times New Roman" w:cs="Times New Roman"/>
        </w:rPr>
        <w:t xml:space="preserve">This is a good </w:t>
      </w:r>
      <w:proofErr w:type="gramStart"/>
      <w:r>
        <w:rPr>
          <w:rFonts w:ascii="Times New Roman" w:eastAsia="Times New Roman" w:hAnsi="Times New Roman" w:cs="Times New Roman"/>
        </w:rPr>
        <w:t>point,</w:t>
      </w:r>
      <w:proofErr w:type="gramEnd"/>
      <w:r>
        <w:rPr>
          <w:rFonts w:ascii="Times New Roman" w:eastAsia="Times New Roman" w:hAnsi="Times New Roman" w:cs="Times New Roman"/>
        </w:rPr>
        <w:t xml:space="preserve"> it is obviously not clear enough based on previous description in material and method. We added </w:t>
      </w:r>
      <w:commentRangeStart w:id="81"/>
      <w:del w:id="82" w:author="Emanuel Heitlinger" w:date="2019-10-03T14:10:00Z">
        <w:r>
          <w:rPr>
            <w:rFonts w:ascii="Times New Roman" w:eastAsia="Times New Roman" w:hAnsi="Times New Roman" w:cs="Times New Roman"/>
          </w:rPr>
          <w:delText xml:space="preserve">some </w:delText>
        </w:r>
      </w:del>
      <w:ins w:id="83" w:author="Emanuel Heitlinger" w:date="2019-10-03T14:10:00Z">
        <w:r>
          <w:rPr>
            <w:rFonts w:ascii="Times New Roman" w:eastAsia="Times New Roman" w:hAnsi="Times New Roman" w:cs="Times New Roman"/>
          </w:rPr>
          <w:t xml:space="preserve">as </w:t>
        </w:r>
      </w:ins>
      <w:r>
        <w:rPr>
          <w:rFonts w:ascii="Times New Roman" w:eastAsia="Times New Roman" w:hAnsi="Times New Roman" w:cs="Times New Roman"/>
        </w:rPr>
        <w:t>explanation</w:t>
      </w:r>
      <w:commentRangeEnd w:id="81"/>
      <w:r w:rsidR="00C91AAF">
        <w:rPr>
          <w:rStyle w:val="Odkaznakoment"/>
        </w:rPr>
        <w:commentReference w:id="81"/>
      </w:r>
      <w:r>
        <w:rPr>
          <w:rFonts w:ascii="Times New Roman" w:eastAsia="Times New Roman" w:hAnsi="Times New Roman" w:cs="Times New Roman"/>
        </w:rPr>
        <w:t>: “For qPCR some uninfected samples present technical noise due to unspecific amplification of non-target DNA. We the</w:t>
      </w:r>
      <w:r>
        <w:rPr>
          <w:rFonts w:ascii="Times New Roman" w:eastAsia="Times New Roman" w:hAnsi="Times New Roman" w:cs="Times New Roman"/>
        </w:rPr>
        <w:t xml:space="preserve">refore used a qPCR threshold validated by independent genotyping PCRs (see “Fig. 4” of </w:t>
      </w:r>
      <w:proofErr w:type="spellStart"/>
      <w:r>
        <w:rPr>
          <w:rFonts w:ascii="Times New Roman" w:eastAsia="Times New Roman" w:hAnsi="Times New Roman" w:cs="Times New Roman"/>
        </w:rPr>
        <w:t>Jarquín</w:t>
      </w:r>
      <w:proofErr w:type="spellEnd"/>
      <w:r>
        <w:rPr>
          <w:rFonts w:ascii="Times New Roman" w:eastAsia="Times New Roman" w:hAnsi="Times New Roman" w:cs="Times New Roman"/>
        </w:rPr>
        <w:t xml:space="preserve">-Díaz et al., 2019) to establish the infection status of each sample (and we don’t report abundance for Eimeria, see </w:t>
      </w:r>
      <w:proofErr w:type="spellStart"/>
      <w:r>
        <w:rPr>
          <w:rFonts w:ascii="Times New Roman" w:eastAsia="Times New Roman" w:hAnsi="Times New Roman" w:cs="Times New Roman"/>
        </w:rPr>
        <w:t>Jarquín</w:t>
      </w:r>
      <w:proofErr w:type="spellEnd"/>
      <w:r>
        <w:rPr>
          <w:rFonts w:ascii="Times New Roman" w:eastAsia="Times New Roman" w:hAnsi="Times New Roman" w:cs="Times New Roman"/>
        </w:rPr>
        <w:t>-Díaz et al., 2019 for details).” (lin</w:t>
      </w:r>
      <w:r>
        <w:rPr>
          <w:rFonts w:ascii="Times New Roman" w:eastAsia="Times New Roman" w:hAnsi="Times New Roman" w:cs="Times New Roman"/>
        </w:rPr>
        <w:t>e 194-198 new)</w:t>
      </w:r>
    </w:p>
    <w:p w14:paraId="7AC45776" w14:textId="77777777" w:rsidR="00E7352F" w:rsidRDefault="00781638">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C24. </w:t>
      </w:r>
      <w:r>
        <w:rPr>
          <w:rFonts w:ascii="Times New Roman" w:eastAsia="Times New Roman" w:hAnsi="Times New Roman" w:cs="Times New Roman"/>
          <w:color w:val="073763"/>
        </w:rPr>
        <w:t>Lines 166 -</w:t>
      </w:r>
      <w:proofErr w:type="gramStart"/>
      <w:r>
        <w:rPr>
          <w:rFonts w:ascii="Times New Roman" w:eastAsia="Times New Roman" w:hAnsi="Times New Roman" w:cs="Times New Roman"/>
          <w:color w:val="073763"/>
        </w:rPr>
        <w:t>170 :</w:t>
      </w:r>
      <w:proofErr w:type="gramEnd"/>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repetition of the above lines</w:t>
      </w:r>
      <w:r>
        <w:rPr>
          <w:rFonts w:ascii="Times New Roman" w:eastAsia="Times New Roman" w:hAnsi="Times New Roman" w:cs="Times New Roman"/>
          <w:color w:val="073763"/>
        </w:rPr>
        <w:t>: 162-166.</w:t>
      </w:r>
    </w:p>
    <w:p w14:paraId="595C4CD7" w14:textId="77777777" w:rsidR="00E7352F" w:rsidRDefault="00781638">
      <w:pPr>
        <w:spacing w:before="288" w:line="240" w:lineRule="auto"/>
        <w:ind w:left="696" w:right="-28"/>
        <w:jc w:val="both"/>
      </w:pPr>
      <w:r>
        <w:rPr>
          <w:rFonts w:ascii="Times New Roman" w:eastAsia="Times New Roman" w:hAnsi="Times New Roman" w:cs="Times New Roman"/>
        </w:rPr>
        <w:t xml:space="preserve">We thank the reviewer for pointing out this mistake, we removed the </w:t>
      </w:r>
      <w:del w:id="84" w:author="Emanuel Heitlinger" w:date="2019-10-03T14:10:00Z">
        <w:r>
          <w:rPr>
            <w:rFonts w:ascii="Times New Roman" w:eastAsia="Times New Roman" w:hAnsi="Times New Roman" w:cs="Times New Roman"/>
          </w:rPr>
          <w:delText xml:space="preserve">incriminated </w:delText>
        </w:r>
      </w:del>
      <w:r>
        <w:rPr>
          <w:rFonts w:ascii="Times New Roman" w:eastAsia="Times New Roman" w:hAnsi="Times New Roman" w:cs="Times New Roman"/>
        </w:rPr>
        <w:t>repetition.</w:t>
      </w:r>
    </w:p>
    <w:p w14:paraId="44FCC16D" w14:textId="77777777" w:rsidR="00E7352F" w:rsidRDefault="00781638">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C25. </w:t>
      </w:r>
      <w:r>
        <w:rPr>
          <w:rFonts w:ascii="Times New Roman" w:eastAsia="Times New Roman" w:hAnsi="Times New Roman" w:cs="Times New Roman"/>
          <w:color w:val="073763"/>
        </w:rPr>
        <w:t xml:space="preserve">Lines 176 -177. </w:t>
      </w:r>
      <w:r>
        <w:rPr>
          <w:rFonts w:ascii="Times New Roman" w:eastAsia="Times New Roman" w:hAnsi="Times New Roman" w:cs="Times New Roman"/>
          <w:b/>
          <w:color w:val="073763"/>
        </w:rPr>
        <w:t xml:space="preserve">Review the statement of the epidemiological model basis. </w:t>
      </w:r>
      <w:r>
        <w:rPr>
          <w:rFonts w:ascii="Times New Roman" w:eastAsia="Times New Roman" w:hAnsi="Times New Roman" w:cs="Times New Roman"/>
          <w:color w:val="073763"/>
        </w:rPr>
        <w:t>The authors reduce the epidemiological process to two stages of the classically and basically used S(E)IRD model (</w:t>
      </w:r>
      <w:proofErr w:type="spellStart"/>
      <w:r>
        <w:rPr>
          <w:rFonts w:ascii="Times New Roman" w:eastAsia="Times New Roman" w:hAnsi="Times New Roman" w:cs="Times New Roman"/>
          <w:color w:val="073763"/>
        </w:rPr>
        <w:t>Kermack</w:t>
      </w:r>
      <w:proofErr w:type="spellEnd"/>
      <w:r>
        <w:rPr>
          <w:rFonts w:ascii="Times New Roman" w:eastAsia="Times New Roman" w:hAnsi="Times New Roman" w:cs="Times New Roman"/>
          <w:color w:val="073763"/>
        </w:rPr>
        <w:t>, WO. and McKendrick, AG. A contribution to the mathematical theory of epidemi</w:t>
      </w:r>
      <w:r>
        <w:rPr>
          <w:rFonts w:ascii="Times New Roman" w:eastAsia="Times New Roman" w:hAnsi="Times New Roman" w:cs="Times New Roman"/>
          <w:color w:val="073763"/>
        </w:rPr>
        <w:t xml:space="preserve">cs. Proc Roy Soc, London 1927, 115, 700-721- see current use in Ebola epidemiology: T. Berge, J.M.-S. </w:t>
      </w:r>
      <w:proofErr w:type="spellStart"/>
      <w:r>
        <w:rPr>
          <w:rFonts w:ascii="Times New Roman" w:eastAsia="Times New Roman" w:hAnsi="Times New Roman" w:cs="Times New Roman"/>
          <w:color w:val="073763"/>
        </w:rPr>
        <w:t>Lubuma</w:t>
      </w:r>
      <w:proofErr w:type="spellEnd"/>
      <w:r>
        <w:rPr>
          <w:rFonts w:ascii="Times New Roman" w:eastAsia="Times New Roman" w:hAnsi="Times New Roman" w:cs="Times New Roman"/>
          <w:color w:val="073763"/>
        </w:rPr>
        <w:t xml:space="preserve">, G.M. </w:t>
      </w:r>
      <w:proofErr w:type="spellStart"/>
      <w:r>
        <w:rPr>
          <w:rFonts w:ascii="Times New Roman" w:eastAsia="Times New Roman" w:hAnsi="Times New Roman" w:cs="Times New Roman"/>
          <w:color w:val="073763"/>
        </w:rPr>
        <w:t>Moremedi</w:t>
      </w:r>
      <w:proofErr w:type="spellEnd"/>
      <w:r>
        <w:rPr>
          <w:rFonts w:ascii="Times New Roman" w:eastAsia="Times New Roman" w:hAnsi="Times New Roman" w:cs="Times New Roman"/>
          <w:color w:val="073763"/>
        </w:rPr>
        <w:t xml:space="preserve">, N. Morris &amp; R. </w:t>
      </w:r>
      <w:proofErr w:type="spellStart"/>
      <w:r>
        <w:rPr>
          <w:rFonts w:ascii="Times New Roman" w:eastAsia="Times New Roman" w:hAnsi="Times New Roman" w:cs="Times New Roman"/>
          <w:color w:val="073763"/>
        </w:rPr>
        <w:t>Kondera-Shava</w:t>
      </w:r>
      <w:proofErr w:type="spellEnd"/>
      <w:r>
        <w:rPr>
          <w:rFonts w:ascii="Times New Roman" w:eastAsia="Times New Roman" w:hAnsi="Times New Roman" w:cs="Times New Roman"/>
          <w:color w:val="073763"/>
        </w:rPr>
        <w:t xml:space="preserve"> (2017). A simple mathematical model for Ebola in Africa, Journal of Biological Dynamics, 11:1, 42-74, </w:t>
      </w:r>
      <w:r>
        <w:rPr>
          <w:rFonts w:ascii="Times New Roman" w:eastAsia="Times New Roman" w:hAnsi="Times New Roman" w:cs="Times New Roman"/>
          <w:color w:val="073763"/>
        </w:rPr>
        <w:t xml:space="preserve">DOI: 10.1080/17513758.2016.1229817) </w:t>
      </w:r>
    </w:p>
    <w:p w14:paraId="2F954CF6"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lastRenderedPageBreak/>
        <w:t xml:space="preserve">In this classical model, (S) stands for Susceptible, (E) for Infected, (I) for Infectious, (R) for Recovered/Removed, and (D) for Dead/Deceased). Absence of parasites could be the stage of recovery after infection (and </w:t>
      </w:r>
      <w:r>
        <w:rPr>
          <w:rFonts w:ascii="Times New Roman" w:eastAsia="Times New Roman" w:hAnsi="Times New Roman" w:cs="Times New Roman"/>
          <w:color w:val="073763"/>
        </w:rPr>
        <w:t>it may occur after high parasite load/ intensity). This recovery may be definitive or temporary (if no complete immunization, and/ or if the parasite infra-population disappears because of its aging, leaving the niche to a new generation (as possible in ga</w:t>
      </w:r>
      <w:r>
        <w:rPr>
          <w:rFonts w:ascii="Times New Roman" w:eastAsia="Times New Roman" w:hAnsi="Times New Roman" w:cs="Times New Roman"/>
          <w:color w:val="073763"/>
        </w:rPr>
        <w:t xml:space="preserve">stro -intestinal parasites). If temporary, then the absence of parasite is a very time-limited stage. Moreover, dead hosts are important to evaluate the level of susceptibility of a host population, but is impossible to estimate directly in wild sampling. </w:t>
      </w:r>
      <w:r>
        <w:rPr>
          <w:rFonts w:ascii="Times New Roman" w:eastAsia="Times New Roman" w:hAnsi="Times New Roman" w:cs="Times New Roman"/>
          <w:color w:val="073763"/>
        </w:rPr>
        <w:t xml:space="preserve">How will their models take this into account especially if </w:t>
      </w:r>
      <w:r>
        <w:rPr>
          <w:rFonts w:ascii="Times New Roman" w:eastAsia="Times New Roman" w:hAnsi="Times New Roman" w:cs="Times New Roman"/>
          <w:i/>
          <w:color w:val="073763"/>
        </w:rPr>
        <w:t>Eimeria sp</w:t>
      </w:r>
      <w:r>
        <w:rPr>
          <w:rFonts w:ascii="Times New Roman" w:eastAsia="Times New Roman" w:hAnsi="Times New Roman" w:cs="Times New Roman"/>
          <w:color w:val="073763"/>
        </w:rPr>
        <w:t xml:space="preserve">. induced mortality? See further specific comments on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model. </w:t>
      </w:r>
    </w:p>
    <w:p w14:paraId="0DB65575" w14:textId="77777777" w:rsidR="00E7352F" w:rsidRDefault="00781638">
      <w:pPr>
        <w:spacing w:before="288"/>
        <w:ind w:left="720" w:right="-28"/>
        <w:jc w:val="both"/>
      </w:pPr>
      <w:r>
        <w:rPr>
          <w:rFonts w:ascii="Times New Roman" w:eastAsia="Times New Roman" w:hAnsi="Times New Roman" w:cs="Times New Roman"/>
        </w:rPr>
        <w:t xml:space="preserve">This was fully modified and developed, see our answer to </w:t>
      </w:r>
      <w:r>
        <w:rPr>
          <w:rFonts w:ascii="Times New Roman" w:eastAsia="Times New Roman" w:hAnsi="Times New Roman" w:cs="Times New Roman"/>
          <w:b/>
          <w:color w:val="980000"/>
        </w:rPr>
        <w:t>C11.</w:t>
      </w:r>
    </w:p>
    <w:p w14:paraId="26F9260C" w14:textId="77777777" w:rsidR="00E7352F" w:rsidRDefault="00781638">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C26. </w:t>
      </w:r>
      <w:r>
        <w:rPr>
          <w:rFonts w:ascii="Times New Roman" w:eastAsia="Times New Roman" w:hAnsi="Times New Roman" w:cs="Times New Roman"/>
          <w:color w:val="073763"/>
        </w:rPr>
        <w:t xml:space="preserve">Line 180. </w:t>
      </w:r>
      <w:r>
        <w:rPr>
          <w:rFonts w:ascii="Times New Roman" w:eastAsia="Times New Roman" w:hAnsi="Times New Roman" w:cs="Times New Roman"/>
          <w:b/>
          <w:color w:val="073763"/>
        </w:rPr>
        <w:t>Relevance of the reference</w:t>
      </w:r>
      <w:r>
        <w:rPr>
          <w:rFonts w:ascii="Times New Roman" w:eastAsia="Times New Roman" w:hAnsi="Times New Roman" w:cs="Times New Roman"/>
          <w:color w:val="073763"/>
        </w:rPr>
        <w:t>. I do not see</w:t>
      </w:r>
      <w:r>
        <w:rPr>
          <w:rFonts w:ascii="Times New Roman" w:eastAsia="Times New Roman" w:hAnsi="Times New Roman" w:cs="Times New Roman"/>
          <w:color w:val="073763"/>
        </w:rPr>
        <w:t xml:space="preserve"> in which way the work of Poulin 2013 supports the two categories subdivision of the model. Inappropriate. </w:t>
      </w:r>
    </w:p>
    <w:p w14:paraId="3F356B35" w14:textId="77777777" w:rsidR="00E7352F" w:rsidRDefault="00781638">
      <w:pPr>
        <w:spacing w:before="288"/>
        <w:ind w:left="696" w:right="-23"/>
        <w:rPr>
          <w:rFonts w:ascii="Times New Roman" w:eastAsia="Times New Roman" w:hAnsi="Times New Roman" w:cs="Times New Roman"/>
        </w:rPr>
      </w:pPr>
      <w:r>
        <w:rPr>
          <w:rFonts w:ascii="Times New Roman" w:eastAsia="Times New Roman" w:hAnsi="Times New Roman" w:cs="Times New Roman"/>
        </w:rPr>
        <w:t>We removed the reference.</w:t>
      </w:r>
    </w:p>
    <w:p w14:paraId="7F5EA9B7" w14:textId="77777777" w:rsidR="00E7352F" w:rsidRDefault="00781638">
      <w:pPr>
        <w:spacing w:before="288"/>
        <w:ind w:left="-30"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C27. </w:t>
      </w:r>
      <w:r>
        <w:rPr>
          <w:rFonts w:ascii="Times New Roman" w:eastAsia="Times New Roman" w:hAnsi="Times New Roman" w:cs="Times New Roman"/>
          <w:color w:val="073763"/>
        </w:rPr>
        <w:t xml:space="preserve">Lines 181 -183. Using a proxy that equate introgression with more than 50% </w:t>
      </w:r>
      <w:r>
        <w:rPr>
          <w:rFonts w:ascii="Times New Roman" w:eastAsia="Times New Roman" w:hAnsi="Times New Roman" w:cs="Times New Roman"/>
          <w:i/>
          <w:color w:val="073763"/>
        </w:rPr>
        <w:t xml:space="preserve">musculus </w:t>
      </w:r>
      <w:r>
        <w:rPr>
          <w:rFonts w:ascii="Times New Roman" w:eastAsia="Times New Roman" w:hAnsi="Times New Roman" w:cs="Times New Roman"/>
          <w:color w:val="073763"/>
        </w:rPr>
        <w:t>genomes and introgression with mo</w:t>
      </w:r>
      <w:r>
        <w:rPr>
          <w:rFonts w:ascii="Times New Roman" w:eastAsia="Times New Roman" w:hAnsi="Times New Roman" w:cs="Times New Roman"/>
          <w:color w:val="073763"/>
        </w:rPr>
        <w:t xml:space="preserve">re than 50% </w:t>
      </w:r>
      <w:proofErr w:type="spellStart"/>
      <w:r>
        <w:rPr>
          <w:rFonts w:ascii="Times New Roman" w:eastAsia="Times New Roman" w:hAnsi="Times New Roman" w:cs="Times New Roman"/>
          <w:i/>
          <w:color w:val="073763"/>
        </w:rPr>
        <w:t>domesticus</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genomes. The authors make </w:t>
      </w:r>
      <w:r>
        <w:rPr>
          <w:rFonts w:ascii="Times New Roman" w:eastAsia="Times New Roman" w:hAnsi="Times New Roman" w:cs="Times New Roman"/>
          <w:b/>
          <w:color w:val="073763"/>
        </w:rPr>
        <w:t xml:space="preserve">an a priori of equality of the two mouse genomes </w:t>
      </w:r>
      <w:r>
        <w:rPr>
          <w:rFonts w:ascii="Times New Roman" w:eastAsia="Times New Roman" w:hAnsi="Times New Roman" w:cs="Times New Roman"/>
          <w:color w:val="073763"/>
        </w:rPr>
        <w:t>regarding their resistance/tolerance abilities. It means equivalence of the two genetic backgrounds when they are the majority in the hybrid genome. This is a</w:t>
      </w:r>
      <w:r>
        <w:rPr>
          <w:rFonts w:ascii="Times New Roman" w:eastAsia="Times New Roman" w:hAnsi="Times New Roman" w:cs="Times New Roman"/>
          <w:color w:val="073763"/>
        </w:rPr>
        <w:t xml:space="preserve">ll the more questionable. 1/ Several studies suggested potential differences in resistance according to the populations of the same species (i.e. the local genotypes) studied along the zone ( for instance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2001 et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2004); 2 /</w:t>
      </w:r>
      <w:proofErr w:type="spellStart"/>
      <w:r>
        <w:rPr>
          <w:rFonts w:ascii="Times New Roman" w:eastAsia="Times New Roman" w:hAnsi="Times New Roman" w:cs="Times New Roman"/>
          <w:color w:val="073763"/>
        </w:rPr>
        <w:t>Jar</w:t>
      </w:r>
      <w:r>
        <w:rPr>
          <w:rFonts w:ascii="Times New Roman" w:eastAsia="Times New Roman" w:hAnsi="Times New Roman" w:cs="Times New Roman"/>
          <w:color w:val="073763"/>
        </w:rPr>
        <w:t>quin</w:t>
      </w:r>
      <w:proofErr w:type="spellEnd"/>
      <w:r>
        <w:rPr>
          <w:rFonts w:ascii="Times New Roman" w:eastAsia="Times New Roman" w:hAnsi="Times New Roman" w:cs="Times New Roman"/>
          <w:color w:val="073763"/>
        </w:rPr>
        <w:t xml:space="preserve">-Diaz et al., 2019 showed a non-uniform distribution across the zone ( HI from 0 to 1) of the 3 species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3 / we do not still know exactly how describe and take into account parasite differences/ divergences from either side of the zone (see </w:t>
      </w:r>
      <w:r>
        <w:rPr>
          <w:rFonts w:ascii="Times New Roman" w:eastAsia="Times New Roman" w:hAnsi="Times New Roman" w:cs="Times New Roman"/>
          <w:color w:val="073763"/>
        </w:rPr>
        <w:t xml:space="preserve">Baird and </w:t>
      </w:r>
      <w:proofErr w:type="spellStart"/>
      <w:r>
        <w:rPr>
          <w:rFonts w:ascii="Times New Roman" w:eastAsia="Times New Roman" w:hAnsi="Times New Roman" w:cs="Times New Roman"/>
          <w:color w:val="073763"/>
        </w:rPr>
        <w:t>Goüy</w:t>
      </w:r>
      <w:proofErr w:type="spellEnd"/>
      <w:r>
        <w:rPr>
          <w:rFonts w:ascii="Times New Roman" w:eastAsia="Times New Roman" w:hAnsi="Times New Roman" w:cs="Times New Roman"/>
          <w:color w:val="073763"/>
        </w:rPr>
        <w:t xml:space="preserve"> de </w:t>
      </w:r>
      <w:proofErr w:type="spellStart"/>
      <w:r>
        <w:rPr>
          <w:rFonts w:ascii="Times New Roman" w:eastAsia="Times New Roman" w:hAnsi="Times New Roman" w:cs="Times New Roman"/>
          <w:color w:val="073763"/>
        </w:rPr>
        <w:t>Bellocq</w:t>
      </w:r>
      <w:proofErr w:type="spellEnd"/>
      <w:r>
        <w:rPr>
          <w:rFonts w:ascii="Times New Roman" w:eastAsia="Times New Roman" w:hAnsi="Times New Roman" w:cs="Times New Roman"/>
          <w:color w:val="073763"/>
        </w:rPr>
        <w:t xml:space="preserve"> , 2019). Are then the parameters of the association (as resistance /tolerance phenotypes) the same between a given parasite species/taxa/ genotype P0 associated to hosts HI = 0 </w:t>
      </w:r>
    </w:p>
    <w:p w14:paraId="6DA1CD09" w14:textId="77777777" w:rsidR="00E7352F" w:rsidRDefault="00781638">
      <w:pPr>
        <w:ind w:left="-24" w:right="-23"/>
        <w:rPr>
          <w:rFonts w:ascii="Times New Roman" w:eastAsia="Times New Roman" w:hAnsi="Times New Roman" w:cs="Times New Roman"/>
          <w:b/>
          <w:color w:val="073763"/>
        </w:rPr>
      </w:pPr>
      <w:r>
        <w:rPr>
          <w:rFonts w:ascii="Times New Roman" w:eastAsia="Times New Roman" w:hAnsi="Times New Roman" w:cs="Times New Roman"/>
          <w:color w:val="073763"/>
        </w:rPr>
        <w:t>and the counterpart parasite species/ taxa/ genotype</w:t>
      </w:r>
      <w:r>
        <w:rPr>
          <w:rFonts w:ascii="Times New Roman" w:eastAsia="Times New Roman" w:hAnsi="Times New Roman" w:cs="Times New Roman"/>
          <w:color w:val="073763"/>
        </w:rPr>
        <w:t xml:space="preserve"> P1 associated to host HI = 1? </w:t>
      </w:r>
      <w:r>
        <w:rPr>
          <w:rFonts w:ascii="Times New Roman" w:eastAsia="Times New Roman" w:hAnsi="Times New Roman" w:cs="Times New Roman"/>
          <w:b/>
          <w:color w:val="073763"/>
        </w:rPr>
        <w:t xml:space="preserve">At least this simplifying choice must be argued and discussed. </w:t>
      </w:r>
    </w:p>
    <w:p w14:paraId="7343C056" w14:textId="77777777" w:rsidR="00E7352F" w:rsidRDefault="00781638">
      <w:pPr>
        <w:ind w:left="696" w:right="-23"/>
        <w:jc w:val="both"/>
        <w:rPr>
          <w:rFonts w:ascii="Times New Roman" w:eastAsia="Times New Roman" w:hAnsi="Times New Roman" w:cs="Times New Roman"/>
        </w:rPr>
      </w:pPr>
      <w:r>
        <w:rPr>
          <w:rFonts w:ascii="Times New Roman" w:eastAsia="Times New Roman" w:hAnsi="Times New Roman" w:cs="Times New Roman"/>
        </w:rPr>
        <w:tab/>
        <w:t xml:space="preserve"> </w:t>
      </w:r>
      <w:r>
        <w:rPr>
          <w:rFonts w:ascii="Times New Roman" w:eastAsia="Times New Roman" w:hAnsi="Times New Roman" w:cs="Times New Roman"/>
        </w:rPr>
        <w:tab/>
        <w:t xml:space="preserve"> </w:t>
      </w:r>
      <w:r>
        <w:rPr>
          <w:rFonts w:ascii="Times New Roman" w:eastAsia="Times New Roman" w:hAnsi="Times New Roman" w:cs="Times New Roman"/>
        </w:rPr>
        <w:tab/>
      </w:r>
    </w:p>
    <w:p w14:paraId="09369D01" w14:textId="77777777" w:rsidR="00E7352F" w:rsidRDefault="00781638">
      <w:pPr>
        <w:numPr>
          <w:ilvl w:val="0"/>
          <w:numId w:val="4"/>
        </w:numPr>
        <w:spacing w:line="240" w:lineRule="auto"/>
        <w:jc w:val="both"/>
      </w:pPr>
      <w:r>
        <w:rPr>
          <w:rFonts w:ascii="Times New Roman" w:eastAsia="Times New Roman" w:hAnsi="Times New Roman" w:cs="Times New Roman"/>
        </w:rPr>
        <w:t xml:space="preserve">We added justification for this choice (lines 224-233 new) </w:t>
      </w:r>
    </w:p>
    <w:p w14:paraId="0F31E949" w14:textId="77777777" w:rsidR="00E7352F" w:rsidRDefault="00781638">
      <w:pPr>
        <w:numPr>
          <w:ilvl w:val="0"/>
          <w:numId w:val="4"/>
        </w:numPr>
        <w:spacing w:after="200" w:line="240" w:lineRule="auto"/>
        <w:jc w:val="both"/>
      </w:pPr>
      <w:r>
        <w:rPr>
          <w:rFonts w:ascii="Times New Roman" w:eastAsia="Times New Roman" w:hAnsi="Times New Roman" w:cs="Times New Roman"/>
        </w:rPr>
        <w:t>We tested separately on both sides, and found similar results (Supplementary Figure S5)</w:t>
      </w:r>
    </w:p>
    <w:p w14:paraId="08CF58A9"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C28. </w:t>
      </w:r>
      <w:r>
        <w:rPr>
          <w:rFonts w:ascii="Times New Roman" w:eastAsia="Times New Roman" w:hAnsi="Times New Roman" w:cs="Times New Roman"/>
          <w:color w:val="073763"/>
        </w:rPr>
        <w:t xml:space="preserve">Lines 188 à 229: </w:t>
      </w:r>
      <w:r>
        <w:rPr>
          <w:rFonts w:ascii="Times New Roman" w:eastAsia="Times New Roman" w:hAnsi="Times New Roman" w:cs="Times New Roman"/>
          <w:b/>
          <w:color w:val="073763"/>
        </w:rPr>
        <w:t>statistical analyses</w:t>
      </w:r>
      <w:r>
        <w:rPr>
          <w:rFonts w:ascii="Times New Roman" w:eastAsia="Times New Roman" w:hAnsi="Times New Roman" w:cs="Times New Roman"/>
          <w:color w:val="073763"/>
        </w:rPr>
        <w:t>. The authors use the global methodology proposed by Baird et al. 2012. I am not expert in this area but the approach seems cl</w:t>
      </w:r>
      <w:r>
        <w:rPr>
          <w:rFonts w:ascii="Times New Roman" w:eastAsia="Times New Roman" w:hAnsi="Times New Roman" w:cs="Times New Roman"/>
          <w:color w:val="073763"/>
        </w:rPr>
        <w:t xml:space="preserve">early explained in this previous 2012 work. However, in this study, </w:t>
      </w:r>
    </w:p>
    <w:p w14:paraId="1588F548" w14:textId="77777777" w:rsidR="00E7352F" w:rsidRDefault="00781638">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1/ for instance, </w:t>
      </w:r>
      <w:proofErr w:type="spellStart"/>
      <w:r>
        <w:rPr>
          <w:rFonts w:ascii="Times New Roman" w:eastAsia="Times New Roman" w:hAnsi="Times New Roman" w:cs="Times New Roman"/>
          <w:color w:val="073763"/>
        </w:rPr>
        <w:t>equ</w:t>
      </w:r>
      <w:proofErr w:type="spellEnd"/>
      <w:r>
        <w:rPr>
          <w:rFonts w:ascii="Times New Roman" w:eastAsia="Times New Roman" w:hAnsi="Times New Roman" w:cs="Times New Roman"/>
          <w:color w:val="073763"/>
        </w:rPr>
        <w:t xml:space="preserve"> 5 – line 199 à 202- is not enough explained (as well as the alpha parameter) whereas this is the main parameter use to compare parasite load! </w:t>
      </w:r>
    </w:p>
    <w:p w14:paraId="4236933D" w14:textId="77777777" w:rsidR="00E7352F" w:rsidRDefault="00781638">
      <w:pPr>
        <w:spacing w:before="288"/>
        <w:ind w:left="696" w:right="-28"/>
        <w:jc w:val="both"/>
      </w:pPr>
      <w:r>
        <w:rPr>
          <w:rFonts w:ascii="Times New Roman" w:eastAsia="Times New Roman" w:hAnsi="Times New Roman" w:cs="Times New Roman"/>
        </w:rPr>
        <w:t>We did not want to over</w:t>
      </w:r>
      <w:r>
        <w:rPr>
          <w:rFonts w:ascii="Times New Roman" w:eastAsia="Times New Roman" w:hAnsi="Times New Roman" w:cs="Times New Roman"/>
        </w:rPr>
        <w:t>load the text by repeating the very complete and detailed development given in Baird et al. 2012. We here provide a shortened (maybe more technical explanation detailing all formulas used). We would be happy to take any comment to improve the clarity witho</w:t>
      </w:r>
      <w:r>
        <w:rPr>
          <w:rFonts w:ascii="Times New Roman" w:eastAsia="Times New Roman" w:hAnsi="Times New Roman" w:cs="Times New Roman"/>
        </w:rPr>
        <w:t xml:space="preserve">ut falling into repetition but so </w:t>
      </w:r>
      <w:proofErr w:type="gramStart"/>
      <w:r>
        <w:rPr>
          <w:rFonts w:ascii="Times New Roman" w:eastAsia="Times New Roman" w:hAnsi="Times New Roman" w:cs="Times New Roman"/>
        </w:rPr>
        <w:t>far</w:t>
      </w:r>
      <w:proofErr w:type="gramEnd"/>
      <w:r>
        <w:rPr>
          <w:rFonts w:ascii="Times New Roman" w:eastAsia="Times New Roman" w:hAnsi="Times New Roman" w:cs="Times New Roman"/>
        </w:rPr>
        <w:t xml:space="preserve"> we do not see what should be added.</w:t>
      </w:r>
    </w:p>
    <w:p w14:paraId="42BB5AF5" w14:textId="77777777" w:rsidR="00E7352F" w:rsidRDefault="00781638">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color w:val="073763"/>
        </w:rPr>
        <w:lastRenderedPageBreak/>
        <w:t xml:space="preserve">2/ </w:t>
      </w:r>
      <w:r>
        <w:rPr>
          <w:rFonts w:ascii="Times New Roman" w:eastAsia="Times New Roman" w:hAnsi="Times New Roman" w:cs="Times New Roman"/>
          <w:b/>
          <w:color w:val="073763"/>
        </w:rPr>
        <w:t xml:space="preserve">a more general and basic </w:t>
      </w:r>
      <w:proofErr w:type="gramStart"/>
      <w:r>
        <w:rPr>
          <w:rFonts w:ascii="Times New Roman" w:eastAsia="Times New Roman" w:hAnsi="Times New Roman" w:cs="Times New Roman"/>
          <w:b/>
          <w:color w:val="073763"/>
        </w:rPr>
        <w:t xml:space="preserve">criticism </w:t>
      </w:r>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xml:space="preserve"> in Baird et al., the only comparison between previous classical statistics (mostly classical non-parametric tests) and their new approach for </w:t>
      </w:r>
      <w:r>
        <w:rPr>
          <w:rFonts w:ascii="Times New Roman" w:eastAsia="Times New Roman" w:hAnsi="Times New Roman" w:cs="Times New Roman"/>
          <w:color w:val="073763"/>
        </w:rPr>
        <w:t xml:space="preserve">testing the hybrid resistance/ susceptibility was performed on the data of Sage </w:t>
      </w:r>
      <w:r>
        <w:rPr>
          <w:rFonts w:ascii="Times New Roman" w:eastAsia="Times New Roman" w:hAnsi="Times New Roman" w:cs="Times New Roman"/>
          <w:i/>
          <w:color w:val="073763"/>
        </w:rPr>
        <w:t xml:space="preserve">et al. </w:t>
      </w:r>
      <w:r>
        <w:rPr>
          <w:rFonts w:ascii="Times New Roman" w:eastAsia="Times New Roman" w:hAnsi="Times New Roman" w:cs="Times New Roman"/>
          <w:color w:val="073763"/>
        </w:rPr>
        <w:t xml:space="preserve">(1986). Indeed, the two statistical approaches went in the same direction, but, </w:t>
      </w:r>
      <w:r>
        <w:rPr>
          <w:rFonts w:ascii="Times New Roman" w:eastAsia="Times New Roman" w:hAnsi="Times New Roman" w:cs="Times New Roman"/>
          <w:b/>
          <w:color w:val="073763"/>
        </w:rPr>
        <w:t xml:space="preserve">in my opinion, it is insufficiently demonstrated </w:t>
      </w:r>
      <w:r>
        <w:rPr>
          <w:rFonts w:ascii="Times New Roman" w:eastAsia="Times New Roman" w:hAnsi="Times New Roman" w:cs="Times New Roman"/>
          <w:color w:val="073763"/>
        </w:rPr>
        <w:t>and regrettable that Baird et al. did no</w:t>
      </w:r>
      <w:r>
        <w:rPr>
          <w:rFonts w:ascii="Times New Roman" w:eastAsia="Times New Roman" w:hAnsi="Times New Roman" w:cs="Times New Roman"/>
          <w:color w:val="073763"/>
        </w:rPr>
        <w:t xml:space="preserve">t submit their own data to the double analysis. It would have allowed them to "validate" their approach. In conclusion, it seems to me quite interesting to take advantage of this very study to perform this validation. </w:t>
      </w:r>
    </w:p>
    <w:p w14:paraId="289D5401" w14:textId="77777777" w:rsidR="00E7352F" w:rsidRDefault="00781638">
      <w:pPr>
        <w:spacing w:before="288"/>
        <w:ind w:left="696" w:right="-33"/>
        <w:jc w:val="both"/>
      </w:pPr>
      <w:r>
        <w:rPr>
          <w:rFonts w:ascii="Times New Roman" w:eastAsia="Times New Roman" w:hAnsi="Times New Roman" w:cs="Times New Roman"/>
        </w:rPr>
        <w:t xml:space="preserve">We strongly disagree with </w:t>
      </w:r>
      <w:del w:id="85" w:author="Emanuel Heitlinger" w:date="2019-10-03T14:11:00Z">
        <w:r>
          <w:rPr>
            <w:rFonts w:ascii="Times New Roman" w:eastAsia="Times New Roman" w:hAnsi="Times New Roman" w:cs="Times New Roman"/>
          </w:rPr>
          <w:delText xml:space="preserve">this </w:delText>
        </w:r>
      </w:del>
      <w:r>
        <w:rPr>
          <w:rFonts w:ascii="Times New Roman" w:eastAsia="Times New Roman" w:hAnsi="Times New Roman" w:cs="Times New Roman"/>
        </w:rPr>
        <w:t>the re</w:t>
      </w:r>
      <w:r>
        <w:rPr>
          <w:rFonts w:ascii="Times New Roman" w:eastAsia="Times New Roman" w:hAnsi="Times New Roman" w:cs="Times New Roman"/>
        </w:rPr>
        <w:t>asoning behind th</w:t>
      </w:r>
      <w:ins w:id="86" w:author="Unknown Author" w:date="2019-10-03T08:39:00Z">
        <w:r>
          <w:rPr>
            <w:rFonts w:ascii="Times New Roman" w:eastAsia="Times New Roman" w:hAnsi="Times New Roman" w:cs="Times New Roman"/>
          </w:rPr>
          <w:t>i</w:t>
        </w:r>
      </w:ins>
      <w:r>
        <w:rPr>
          <w:rFonts w:ascii="Times New Roman" w:eastAsia="Times New Roman" w:hAnsi="Times New Roman" w:cs="Times New Roman"/>
        </w:rPr>
        <w:t>s statement. One cannot validate a conceptual framework by comparing it with older, less biologically meaningful, less powerful previous one. Baird et al. 2012 developed in details the improvement of this conceptual framework over the old</w:t>
      </w:r>
      <w:r>
        <w:rPr>
          <w:rFonts w:ascii="Times New Roman" w:eastAsia="Times New Roman" w:hAnsi="Times New Roman" w:cs="Times New Roman"/>
        </w:rPr>
        <w:t>er ones (</w:t>
      </w:r>
      <w:proofErr w:type="spellStart"/>
      <w:r>
        <w:rPr>
          <w:rFonts w:ascii="Times New Roman" w:eastAsia="Times New Roman" w:hAnsi="Times New Roman" w:cs="Times New Roman"/>
        </w:rPr>
        <w:t>non meaningful</w:t>
      </w:r>
      <w:proofErr w:type="spellEnd"/>
      <w:r>
        <w:rPr>
          <w:rFonts w:ascii="Times New Roman" w:eastAsia="Times New Roman" w:hAnsi="Times New Roman" w:cs="Times New Roman"/>
        </w:rPr>
        <w:t xml:space="preserve"> and arbitrarily defined </w:t>
      </w:r>
      <w:proofErr w:type="spellStart"/>
      <w:r>
        <w:rPr>
          <w:rFonts w:ascii="Times New Roman" w:eastAsia="Times New Roman" w:hAnsi="Times New Roman" w:cs="Times New Roman"/>
        </w:rPr>
        <w:t>categorisation</w:t>
      </w:r>
      <w:proofErr w:type="spellEnd"/>
      <w:r>
        <w:rPr>
          <w:rFonts w:ascii="Times New Roman" w:eastAsia="Times New Roman" w:hAnsi="Times New Roman" w:cs="Times New Roman"/>
        </w:rPr>
        <w:t xml:space="preserve"> of hybrids vs. parental, developed in length is Baird et al. 2012 “Finally, it should be noted that the definition of a hybrid varies across these studies. A hybrid index (</w:t>
      </w:r>
      <w:r>
        <w:rPr>
          <w:rFonts w:ascii="Times New Roman" w:eastAsia="Times New Roman" w:hAnsi="Times New Roman" w:cs="Times New Roman"/>
          <w:i/>
        </w:rPr>
        <w:t>HI</w:t>
      </w:r>
      <w:r>
        <w:rPr>
          <w:rFonts w:ascii="Times New Roman" w:eastAsia="Times New Roman" w:hAnsi="Times New Roman" w:cs="Times New Roman"/>
        </w:rPr>
        <w:t>) can be used to pl</w:t>
      </w:r>
      <w:r>
        <w:rPr>
          <w:rFonts w:ascii="Times New Roman" w:eastAsia="Times New Roman" w:hAnsi="Times New Roman" w:cs="Times New Roman"/>
        </w:rPr>
        <w:t xml:space="preserve">ace any mouse on a linear scale from </w:t>
      </w:r>
      <w:r>
        <w:rPr>
          <w:rFonts w:ascii="Times New Roman" w:eastAsia="Times New Roman" w:hAnsi="Times New Roman" w:cs="Times New Roman"/>
          <w:i/>
        </w:rPr>
        <w:t>musculus</w:t>
      </w:r>
      <w:r>
        <w:rPr>
          <w:rFonts w:ascii="Times New Roman" w:eastAsia="Times New Roman" w:hAnsi="Times New Roman" w:cs="Times New Roman"/>
        </w:rPr>
        <w:t xml:space="preserve"> to </w:t>
      </w:r>
      <w:proofErr w:type="spellStart"/>
      <w:r>
        <w:rPr>
          <w:rFonts w:ascii="Times New Roman" w:eastAsia="Times New Roman" w:hAnsi="Times New Roman" w:cs="Times New Roman"/>
          <w:i/>
        </w:rPr>
        <w:t>domesticus</w:t>
      </w:r>
      <w:proofErr w:type="spellEnd"/>
      <w:ins w:id="87" w:author="Emanuel Heitlinger" w:date="2019-10-03T14:12:00Z">
        <w:r>
          <w:rPr>
            <w:rFonts w:ascii="Times New Roman" w:eastAsia="Times New Roman" w:hAnsi="Times New Roman" w:cs="Times New Roman"/>
            <w:i/>
          </w:rPr>
          <w:t xml:space="preserve"> </w:t>
        </w:r>
      </w:ins>
      <w:r>
        <w:rPr>
          <w:rFonts w:ascii="Times New Roman" w:eastAsia="Times New Roman" w:hAnsi="Times New Roman" w:cs="Times New Roman"/>
        </w:rPr>
        <w:t xml:space="preserve">depending on the count of </w:t>
      </w:r>
      <w:proofErr w:type="spellStart"/>
      <w:r>
        <w:rPr>
          <w:rFonts w:ascii="Times New Roman" w:eastAsia="Times New Roman" w:hAnsi="Times New Roman" w:cs="Times New Roman"/>
          <w:i/>
        </w:rPr>
        <w:t>domesticus</w:t>
      </w:r>
      <w:proofErr w:type="spellEnd"/>
      <w:r>
        <w:rPr>
          <w:rFonts w:ascii="Times New Roman" w:eastAsia="Times New Roman" w:hAnsi="Times New Roman" w:cs="Times New Roman"/>
        </w:rPr>
        <w:t xml:space="preserve"> alleles at assayed loci. </w:t>
      </w:r>
      <w:hyperlink r:id="rId11" w:anchor="b61">
        <w:r>
          <w:rPr>
            <w:rFonts w:ascii="Times New Roman" w:eastAsia="Times New Roman" w:hAnsi="Times New Roman" w:cs="Times New Roman"/>
            <w:u w:val="single"/>
          </w:rPr>
          <w:t>Sage et al. (1986a)</w:t>
        </w:r>
      </w:hyperlink>
      <w:r>
        <w:rPr>
          <w:rFonts w:ascii="Times New Roman" w:eastAsia="Times New Roman" w:hAnsi="Times New Roman" w:cs="Times New Roman"/>
        </w:rPr>
        <w:t xml:space="preserve"> and </w:t>
      </w:r>
      <w:hyperlink r:id="rId12" w:anchor="b42">
        <w:proofErr w:type="spellStart"/>
        <w:r>
          <w:rPr>
            <w:rFonts w:ascii="Times New Roman" w:eastAsia="Times New Roman" w:hAnsi="Times New Roman" w:cs="Times New Roman"/>
            <w:u w:val="single"/>
          </w:rPr>
          <w:t>Moulia</w:t>
        </w:r>
        <w:proofErr w:type="spellEnd"/>
        <w:r>
          <w:rPr>
            <w:rFonts w:ascii="Times New Roman" w:eastAsia="Times New Roman" w:hAnsi="Times New Roman" w:cs="Times New Roman"/>
            <w:u w:val="single"/>
          </w:rPr>
          <w:t xml:space="preserve"> et al. (1991)</w:t>
        </w:r>
      </w:hyperlink>
      <w:r>
        <w:rPr>
          <w:rFonts w:ascii="Times New Roman" w:eastAsia="Times New Roman" w:hAnsi="Times New Roman" w:cs="Times New Roman"/>
        </w:rPr>
        <w:t xml:space="preserve"> assayed respectively four and 10 enzyme loci for this purpose. However, the interval “hybrids” occupy on this</w:t>
      </w:r>
      <w:r>
        <w:rPr>
          <w:rFonts w:ascii="Times New Roman" w:eastAsia="Times New Roman" w:hAnsi="Times New Roman" w:cs="Times New Roman"/>
        </w:rPr>
        <w:t xml:space="preserve"> scale differs from study to study. Expressing the </w:t>
      </w:r>
      <w:r>
        <w:rPr>
          <w:rFonts w:ascii="Times New Roman" w:eastAsia="Times New Roman" w:hAnsi="Times New Roman" w:cs="Times New Roman"/>
          <w:i/>
        </w:rPr>
        <w:t>HI</w:t>
      </w:r>
      <w:r>
        <w:rPr>
          <w:rFonts w:ascii="Times New Roman" w:eastAsia="Times New Roman" w:hAnsi="Times New Roman" w:cs="Times New Roman"/>
        </w:rPr>
        <w:t xml:space="preserve"> as percentage </w:t>
      </w:r>
      <w:proofErr w:type="spellStart"/>
      <w:r>
        <w:rPr>
          <w:rFonts w:ascii="Times New Roman" w:eastAsia="Times New Roman" w:hAnsi="Times New Roman" w:cs="Times New Roman"/>
          <w:i/>
        </w:rPr>
        <w:t>domesticus</w:t>
      </w:r>
      <w:proofErr w:type="spellEnd"/>
      <w:r>
        <w:rPr>
          <w:rFonts w:ascii="Times New Roman" w:eastAsia="Times New Roman" w:hAnsi="Times New Roman" w:cs="Times New Roman"/>
        </w:rPr>
        <w:t xml:space="preserve">, “hybrids” have 12.5% &lt; </w:t>
      </w:r>
      <w:r>
        <w:rPr>
          <w:rFonts w:ascii="Times New Roman" w:eastAsia="Times New Roman" w:hAnsi="Times New Roman" w:cs="Times New Roman"/>
          <w:i/>
        </w:rPr>
        <w:t>HI</w:t>
      </w:r>
      <w:r>
        <w:rPr>
          <w:rFonts w:ascii="Times New Roman" w:eastAsia="Times New Roman" w:hAnsi="Times New Roman" w:cs="Times New Roman"/>
        </w:rPr>
        <w:t xml:space="preserve"> &lt; 87.5% in </w:t>
      </w:r>
      <w:hyperlink r:id="rId13" w:anchor="b61">
        <w:r>
          <w:rPr>
            <w:rFonts w:ascii="Times New Roman" w:eastAsia="Times New Roman" w:hAnsi="Times New Roman" w:cs="Times New Roman"/>
            <w:u w:val="single"/>
          </w:rPr>
          <w:t>Sage et al. (1986a</w:t>
        </w:r>
      </w:hyperlink>
      <w:r>
        <w:rPr>
          <w:rFonts w:ascii="Times New Roman" w:eastAsia="Times New Roman" w:hAnsi="Times New Roman" w:cs="Times New Roman"/>
        </w:rPr>
        <w:t xml:space="preserve">), 20% &lt; </w:t>
      </w:r>
      <w:r>
        <w:rPr>
          <w:rFonts w:ascii="Times New Roman" w:eastAsia="Times New Roman" w:hAnsi="Times New Roman" w:cs="Times New Roman"/>
          <w:i/>
        </w:rPr>
        <w:t>HI</w:t>
      </w:r>
      <w:r>
        <w:rPr>
          <w:rFonts w:ascii="Times New Roman" w:eastAsia="Times New Roman" w:hAnsi="Times New Roman" w:cs="Times New Roman"/>
        </w:rPr>
        <w:t xml:space="preserve"> &lt; 60% i</w:t>
      </w:r>
      <w:r>
        <w:rPr>
          <w:rFonts w:ascii="Times New Roman" w:eastAsia="Times New Roman" w:hAnsi="Times New Roman" w:cs="Times New Roman"/>
        </w:rPr>
        <w:t xml:space="preserve">n </w:t>
      </w:r>
      <w:hyperlink r:id="rId14" w:anchor="b42">
        <w:proofErr w:type="spellStart"/>
        <w:r>
          <w:rPr>
            <w:rFonts w:ascii="Times New Roman" w:eastAsia="Times New Roman" w:hAnsi="Times New Roman" w:cs="Times New Roman"/>
            <w:u w:val="single"/>
          </w:rPr>
          <w:t>Moulia</w:t>
        </w:r>
        <w:proofErr w:type="spellEnd"/>
        <w:r>
          <w:rPr>
            <w:rFonts w:ascii="Times New Roman" w:eastAsia="Times New Roman" w:hAnsi="Times New Roman" w:cs="Times New Roman"/>
            <w:u w:val="single"/>
          </w:rPr>
          <w:t xml:space="preserve"> et al. (1991)</w:t>
        </w:r>
      </w:hyperlink>
      <w:r>
        <w:rPr>
          <w:rFonts w:ascii="Times New Roman" w:eastAsia="Times New Roman" w:hAnsi="Times New Roman" w:cs="Times New Roman"/>
        </w:rPr>
        <w:t xml:space="preserve">, and 2% &lt; </w:t>
      </w:r>
      <w:r>
        <w:rPr>
          <w:rFonts w:ascii="Times New Roman" w:eastAsia="Times New Roman" w:hAnsi="Times New Roman" w:cs="Times New Roman"/>
          <w:i/>
        </w:rPr>
        <w:t>HI</w:t>
      </w:r>
      <w:r>
        <w:rPr>
          <w:rFonts w:ascii="Times New Roman" w:eastAsia="Times New Roman" w:hAnsi="Times New Roman" w:cs="Times New Roman"/>
        </w:rPr>
        <w:t xml:space="preserve"> &lt; 97% in </w:t>
      </w:r>
      <w:hyperlink r:id="rId15" w:anchor="b43">
        <w:proofErr w:type="spellStart"/>
        <w:r>
          <w:rPr>
            <w:rFonts w:ascii="Times New Roman" w:eastAsia="Times New Roman" w:hAnsi="Times New Roman" w:cs="Times New Roman"/>
            <w:u w:val="single"/>
          </w:rPr>
          <w:t>Moulia</w:t>
        </w:r>
        <w:proofErr w:type="spellEnd"/>
        <w:r>
          <w:rPr>
            <w:rFonts w:ascii="Times New Roman" w:eastAsia="Times New Roman" w:hAnsi="Times New Roman" w:cs="Times New Roman"/>
            <w:u w:val="single"/>
          </w:rPr>
          <w:t xml:space="preserve"> </w:t>
        </w:r>
        <w:r>
          <w:rPr>
            <w:rFonts w:ascii="Times New Roman" w:eastAsia="Times New Roman" w:hAnsi="Times New Roman" w:cs="Times New Roman"/>
            <w:u w:val="single"/>
          </w:rPr>
          <w:t>et al. (1993)</w:t>
        </w:r>
      </w:hyperlink>
      <w:r>
        <w:rPr>
          <w:rFonts w:ascii="Times New Roman" w:eastAsia="Times New Roman" w:hAnsi="Times New Roman" w:cs="Times New Roman"/>
        </w:rPr>
        <w:t xml:space="preserve">.”). </w:t>
      </w:r>
    </w:p>
    <w:p w14:paraId="36AC6C87" w14:textId="77777777" w:rsidR="00E7352F" w:rsidRDefault="00781638">
      <w:pPr>
        <w:spacing w:before="288"/>
        <w:ind w:left="696" w:right="-33"/>
        <w:jc w:val="both"/>
      </w:pPr>
      <w:r>
        <w:rPr>
          <w:rFonts w:ascii="Times New Roman" w:eastAsia="Times New Roman" w:hAnsi="Times New Roman" w:cs="Times New Roman"/>
        </w:rPr>
        <w:t xml:space="preserve">Adding analysis in categories would not validate our approach, but misguide readers seemingly validating an inappropriate approach. </w:t>
      </w:r>
    </w:p>
    <w:p w14:paraId="0FCC396F" w14:textId="77777777" w:rsidR="00E7352F" w:rsidRDefault="00781638">
      <w:pPr>
        <w:spacing w:before="288" w:line="360" w:lineRule="auto"/>
        <w:ind w:left="696" w:right="-33"/>
        <w:jc w:val="both"/>
        <w:rPr>
          <w:del w:id="88" w:author="Unknown Author" w:date="2019-10-03T09:20:00Z"/>
          <w:rFonts w:ascii="Times New Roman" w:eastAsia="Times New Roman" w:hAnsi="Times New Roman" w:cs="Times New Roman"/>
        </w:rPr>
      </w:pPr>
      <w:ins w:id="89" w:author="Unknown Author" w:date="2019-10-03T08:39:00Z">
        <w:r>
          <w:rPr>
            <w:rFonts w:ascii="Times New Roman" w:eastAsia="Times New Roman" w:hAnsi="Times New Roman" w:cs="Times New Roman"/>
          </w:rPr>
          <w:t>Nevertheless, for the sake of transparency, we provide here</w:t>
        </w:r>
      </w:ins>
      <w:ins w:id="90" w:author="Emanuel Heitlinger" w:date="2019-10-03T14:12:00Z">
        <w:r>
          <w:rPr>
            <w:rFonts w:ascii="Times New Roman" w:eastAsia="Times New Roman" w:hAnsi="Times New Roman" w:cs="Times New Roman"/>
          </w:rPr>
          <w:t xml:space="preserve"> (only in this response to the reviewer)</w:t>
        </w:r>
      </w:ins>
      <w:ins w:id="91" w:author="Unknown Author" w:date="2019-10-03T08:40:00Z">
        <w:r>
          <w:rPr>
            <w:rFonts w:ascii="Times New Roman" w:eastAsia="Times New Roman" w:hAnsi="Times New Roman" w:cs="Times New Roman"/>
          </w:rPr>
          <w:t xml:space="preserve"> an a</w:t>
        </w:r>
        <w:r>
          <w:rPr>
            <w:rFonts w:ascii="Times New Roman" w:eastAsia="Times New Roman" w:hAnsi="Times New Roman" w:cs="Times New Roman"/>
          </w:rPr>
          <w:t>nalysis based on a c</w:t>
        </w:r>
      </w:ins>
      <w:ins w:id="92" w:author="Emanuel Heitlinger" w:date="2019-10-03T14:13:00Z">
        <w:r>
          <w:rPr>
            <w:rFonts w:ascii="Times New Roman" w:eastAsia="Times New Roman" w:hAnsi="Times New Roman" w:cs="Times New Roman"/>
          </w:rPr>
          <w:t xml:space="preserve">ategorization </w:t>
        </w:r>
      </w:ins>
      <w:del w:id="93" w:author="Emanuel Heitlinger" w:date="2019-10-03T14:13:00Z">
        <w:r>
          <w:rPr>
            <w:rFonts w:ascii="Times New Roman" w:eastAsia="Times New Roman" w:hAnsi="Times New Roman" w:cs="Times New Roman"/>
          </w:rPr>
          <w:delText>ut</w:delText>
        </w:r>
      </w:del>
      <w:ins w:id="94" w:author="Unknown Author" w:date="2019-10-03T08:40:00Z">
        <w:r>
          <w:rPr>
            <w:rFonts w:ascii="Times New Roman" w:eastAsia="Times New Roman" w:hAnsi="Times New Roman" w:cs="Times New Roman"/>
          </w:rPr>
          <w:t xml:space="preserve"> according to </w:t>
        </w:r>
        <w:proofErr w:type="spellStart"/>
        <w:r>
          <w:rPr>
            <w:rFonts w:ascii="Times New Roman" w:eastAsia="Times New Roman" w:hAnsi="Times New Roman" w:cs="Times New Roman"/>
          </w:rPr>
          <w:t>Moulia</w:t>
        </w:r>
        <w:proofErr w:type="spellEnd"/>
        <w:r>
          <w:rPr>
            <w:rFonts w:ascii="Times New Roman" w:eastAsia="Times New Roman" w:hAnsi="Times New Roman" w:cs="Times New Roman"/>
          </w:rPr>
          <w:t xml:space="preserve"> et al. 1991 cut. For both pinworms and </w:t>
        </w:r>
        <w:r>
          <w:rPr>
            <w:rFonts w:ascii="Times New Roman" w:eastAsia="Times New Roman" w:hAnsi="Times New Roman" w:cs="Times New Roman"/>
            <w:i/>
          </w:rPr>
          <w:t>Eimeria</w:t>
        </w:r>
        <w:r>
          <w:rPr>
            <w:rFonts w:ascii="Times New Roman" w:eastAsia="Times New Roman" w:hAnsi="Times New Roman" w:cs="Times New Roman"/>
          </w:rPr>
          <w:t xml:space="preserve"> intensity, we </w:t>
        </w:r>
      </w:ins>
      <w:del w:id="95" w:author="Emanuel Heitlinger" w:date="2019-10-03T14:13:00Z">
        <w:r>
          <w:rPr>
            <w:rFonts w:ascii="Times New Roman" w:eastAsia="Times New Roman" w:hAnsi="Times New Roman" w:cs="Times New Roman"/>
          </w:rPr>
          <w:delText>performed</w:delText>
        </w:r>
      </w:del>
      <w:ins w:id="96" w:author="Emanuel Heitlinger" w:date="2019-10-03T14:13:00Z">
        <w:r>
          <w:rPr>
            <w:rFonts w:ascii="Times New Roman" w:eastAsia="Times New Roman" w:hAnsi="Times New Roman" w:cs="Times New Roman"/>
          </w:rPr>
          <w:t>fitted</w:t>
        </w:r>
      </w:ins>
      <w:ins w:id="97" w:author="Unknown Author" w:date="2019-10-03T09:20:00Z">
        <w:r>
          <w:rPr>
            <w:rFonts w:ascii="Times New Roman" w:eastAsia="Times New Roman" w:hAnsi="Times New Roman" w:cs="Times New Roman"/>
          </w:rPr>
          <w:t xml:space="preserve"> a </w:t>
        </w:r>
        <w:proofErr w:type="spellStart"/>
        <w:r>
          <w:rPr>
            <w:rFonts w:ascii="Times New Roman" w:eastAsia="Times New Roman" w:hAnsi="Times New Roman" w:cs="Times New Roman"/>
          </w:rPr>
          <w:t>generalised</w:t>
        </w:r>
        <w:proofErr w:type="spellEnd"/>
        <w:r>
          <w:rPr>
            <w:rFonts w:ascii="Times New Roman" w:eastAsia="Times New Roman" w:hAnsi="Times New Roman" w:cs="Times New Roman"/>
          </w:rPr>
          <w:t xml:space="preserve"> linear </w:t>
        </w:r>
      </w:ins>
      <w:del w:id="98" w:author="Emanuel Heitlinger" w:date="2019-10-03T14:13:00Z">
        <w:r>
          <w:rPr>
            <w:rFonts w:ascii="Times New Roman" w:eastAsia="Times New Roman" w:hAnsi="Times New Roman" w:cs="Times New Roman"/>
          </w:rPr>
          <w:delText>modelisation</w:delText>
        </w:r>
      </w:del>
      <w:ins w:id="99" w:author="Emanuel Heitlinger" w:date="2019-10-03T14:13:00Z">
        <w:r>
          <w:rPr>
            <w:rFonts w:ascii="Times New Roman" w:eastAsia="Times New Roman" w:hAnsi="Times New Roman" w:cs="Times New Roman"/>
          </w:rPr>
          <w:t>model</w:t>
        </w:r>
      </w:ins>
      <w:ins w:id="100" w:author="Unknown Author" w:date="2019-10-03T09:20:00Z">
        <w:r>
          <w:rPr>
            <w:rFonts w:ascii="Times New Roman" w:eastAsia="Times New Roman" w:hAnsi="Times New Roman" w:cs="Times New Roman"/>
          </w:rPr>
          <w:t xml:space="preserve"> (negative binomial distribution for pinworms, </w:t>
        </w:r>
        <w:commentRangeStart w:id="101"/>
        <w:proofErr w:type="spellStart"/>
        <w:r>
          <w:rPr>
            <w:rFonts w:ascii="Times New Roman" w:eastAsia="Times New Roman" w:hAnsi="Times New Roman" w:cs="Times New Roman"/>
          </w:rPr>
          <w:t>weibull</w:t>
        </w:r>
        <w:proofErr w:type="spellEnd"/>
        <w:r>
          <w:rPr>
            <w:rFonts w:ascii="Times New Roman" w:eastAsia="Times New Roman" w:hAnsi="Times New Roman" w:cs="Times New Roman"/>
          </w:rPr>
          <w:t xml:space="preserve"> </w:t>
        </w:r>
      </w:ins>
      <w:commentRangeEnd w:id="101"/>
      <w:r w:rsidR="00C91AAF">
        <w:rPr>
          <w:rStyle w:val="Odkaznakoment"/>
        </w:rPr>
        <w:commentReference w:id="101"/>
      </w:r>
      <w:ins w:id="102" w:author="Unknown Author" w:date="2019-10-03T09:20:00Z">
        <w:r>
          <w:rPr>
            <w:rFonts w:ascii="Times New Roman" w:eastAsia="Times New Roman" w:hAnsi="Times New Roman" w:cs="Times New Roman"/>
          </w:rPr>
          <w:t xml:space="preserve">distribution for </w:t>
        </w:r>
        <w:r>
          <w:rPr>
            <w:rFonts w:ascii="Times New Roman" w:eastAsia="Times New Roman" w:hAnsi="Times New Roman" w:cs="Times New Roman"/>
            <w:i/>
          </w:rPr>
          <w:t>Eimeria</w:t>
        </w:r>
        <w:r>
          <w:rPr>
            <w:rFonts w:ascii="Times New Roman" w:eastAsia="Times New Roman" w:hAnsi="Times New Roman" w:cs="Times New Roman"/>
          </w:rPr>
          <w:t xml:space="preserve">, as in our analysis) of the parasite intensity depending on the hybrid category. Then, we performed </w:t>
        </w:r>
      </w:ins>
      <w:del w:id="103" w:author="Emanuel Heitlinger" w:date="2019-10-03T14:13:00Z">
        <w:r>
          <w:rPr>
            <w:rFonts w:ascii="Times New Roman" w:eastAsia="Times New Roman" w:hAnsi="Times New Roman" w:cs="Times New Roman"/>
          </w:rPr>
          <w:delText>an anova</w:delText>
        </w:r>
      </w:del>
      <w:ins w:id="104" w:author="Emanuel Heitlinger" w:date="2019-10-03T14:13:00Z">
        <w:r>
          <w:rPr>
            <w:rFonts w:ascii="Times New Roman" w:eastAsia="Times New Roman" w:hAnsi="Times New Roman" w:cs="Times New Roman"/>
          </w:rPr>
          <w:t>likelihood ratio tests</w:t>
        </w:r>
      </w:ins>
      <w:ins w:id="105" w:author="Unknown Author" w:date="2019-10-03T09:20:00Z">
        <w:r>
          <w:rPr>
            <w:rFonts w:ascii="Times New Roman" w:eastAsia="Times New Roman" w:hAnsi="Times New Roman" w:cs="Times New Roman"/>
          </w:rPr>
          <w:t>, to test the signi</w:t>
        </w:r>
      </w:ins>
      <w:ins w:id="106" w:author="Emanuel Heitlinger" w:date="2019-10-03T14:14:00Z">
        <w:r>
          <w:rPr>
            <w:rFonts w:ascii="Times New Roman" w:eastAsia="Times New Roman" w:hAnsi="Times New Roman" w:cs="Times New Roman"/>
          </w:rPr>
          <w:t>fi</w:t>
        </w:r>
      </w:ins>
      <w:ins w:id="107" w:author="Unknown Author" w:date="2019-10-03T09:20:00Z">
        <w:r>
          <w:rPr>
            <w:rFonts w:ascii="Times New Roman" w:eastAsia="Times New Roman" w:hAnsi="Times New Roman" w:cs="Times New Roman"/>
          </w:rPr>
          <w:t xml:space="preserve">cance of the hybrid </w:t>
        </w:r>
        <w:r>
          <w:rPr>
            <w:rFonts w:ascii="Times New Roman" w:eastAsia="Times New Roman" w:hAnsi="Times New Roman" w:cs="Times New Roman"/>
          </w:rPr>
          <w:t>categ</w:t>
        </w:r>
        <w:r>
          <w:rPr>
            <w:rFonts w:ascii="Times New Roman" w:eastAsia="Times New Roman" w:hAnsi="Times New Roman" w:cs="Times New Roman"/>
          </w:rPr>
          <w:t>ory</w:t>
        </w:r>
        <w:r>
          <w:rPr>
            <w:rFonts w:ascii="Times New Roman" w:eastAsia="Times New Roman" w:hAnsi="Times New Roman" w:cs="Times New Roman"/>
          </w:rPr>
          <w:t xml:space="preserve">. Finally, we plot the parasite intensity as predicted by the model. We obtained comparable results </w:t>
        </w:r>
        <w:commentRangeStart w:id="108"/>
        <w:r>
          <w:rPr>
            <w:rFonts w:ascii="Times New Roman" w:eastAsia="Times New Roman" w:hAnsi="Times New Roman" w:cs="Times New Roman"/>
          </w:rPr>
          <w:t>than those</w:t>
        </w:r>
      </w:ins>
      <w:commentRangeEnd w:id="108"/>
      <w:r w:rsidR="00C91AAF">
        <w:rPr>
          <w:rStyle w:val="Odkaznakoment"/>
        </w:rPr>
        <w:commentReference w:id="108"/>
      </w:r>
      <w:ins w:id="109" w:author="Unknown Author" w:date="2019-10-03T09:20:00Z">
        <w:r>
          <w:rPr>
            <w:rFonts w:ascii="Times New Roman" w:eastAsia="Times New Roman" w:hAnsi="Times New Roman" w:cs="Times New Roman"/>
          </w:rPr>
          <w:t xml:space="preserve"> reported in our present manuscript, namely </w:t>
        </w:r>
        <w:commentRangeStart w:id="110"/>
        <w:r>
          <w:rPr>
            <w:rFonts w:ascii="Times New Roman" w:eastAsia="Times New Roman" w:hAnsi="Times New Roman" w:cs="Times New Roman"/>
          </w:rPr>
          <w:t>hybrid increased resistance</w:t>
        </w:r>
      </w:ins>
      <w:commentRangeEnd w:id="110"/>
      <w:r w:rsidR="00C91AAF">
        <w:rPr>
          <w:rStyle w:val="Odkaznakoment"/>
        </w:rPr>
        <w:commentReference w:id="110"/>
      </w:r>
      <w:ins w:id="111" w:author="Unknown Author" w:date="2019-10-03T09:20:00Z">
        <w:r>
          <w:rPr>
            <w:rFonts w:ascii="Times New Roman" w:eastAsia="Times New Roman" w:hAnsi="Times New Roman" w:cs="Times New Roman"/>
          </w:rPr>
          <w:t>:</w:t>
        </w:r>
      </w:ins>
    </w:p>
    <w:p w14:paraId="28C40841" w14:textId="77777777" w:rsidR="00E7352F" w:rsidRDefault="00E7352F">
      <w:pPr>
        <w:spacing w:before="288" w:line="360" w:lineRule="auto"/>
        <w:ind w:left="696" w:right="-33"/>
        <w:jc w:val="both"/>
        <w:rPr>
          <w:rFonts w:ascii="Times New Roman" w:eastAsia="Times New Roman" w:hAnsi="Times New Roman" w:cs="Times New Roman"/>
        </w:rPr>
      </w:pPr>
    </w:p>
    <w:tbl>
      <w:tblPr>
        <w:tblStyle w:val="a"/>
        <w:tblW w:w="8338" w:type="dxa"/>
        <w:tblInd w:w="0"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985"/>
        <w:gridCol w:w="1842"/>
        <w:gridCol w:w="3302"/>
        <w:gridCol w:w="2209"/>
      </w:tblGrid>
      <w:tr w:rsidR="00E7352F" w14:paraId="598F5DB6" w14:textId="77777777">
        <w:tc>
          <w:tcPr>
            <w:tcW w:w="985" w:type="dxa"/>
            <w:tcBorders>
              <w:top w:val="single" w:sz="4" w:space="0" w:color="000001"/>
              <w:left w:val="single" w:sz="4" w:space="0" w:color="000001"/>
              <w:bottom w:val="single" w:sz="4" w:space="0" w:color="000001"/>
            </w:tcBorders>
            <w:shd w:val="clear" w:color="auto" w:fill="auto"/>
          </w:tcPr>
          <w:p w14:paraId="037D708C" w14:textId="77777777" w:rsidR="00E7352F" w:rsidRDefault="00781638">
            <w:pPr>
              <w:pBdr>
                <w:top w:val="nil"/>
                <w:left w:val="nil"/>
                <w:bottom w:val="nil"/>
                <w:right w:val="nil"/>
                <w:between w:val="nil"/>
              </w:pBdr>
              <w:rPr>
                <w:rFonts w:ascii="Times New Roman" w:eastAsia="Times New Roman" w:hAnsi="Times New Roman" w:cs="Times New Roman"/>
                <w:color w:val="000000"/>
                <w:sz w:val="24"/>
                <w:szCs w:val="24"/>
              </w:rPr>
            </w:pPr>
            <w:ins w:id="112" w:author="Unknown Author" w:date="2019-10-03T09:28:00Z">
              <w:r>
                <w:rPr>
                  <w:rFonts w:ascii="Times New Roman" w:eastAsia="Times New Roman" w:hAnsi="Times New Roman" w:cs="Times New Roman"/>
                  <w:color w:val="000000"/>
                </w:rPr>
                <w:t>Genotype</w:t>
              </w:r>
            </w:ins>
          </w:p>
        </w:tc>
        <w:tc>
          <w:tcPr>
            <w:tcW w:w="1842" w:type="dxa"/>
            <w:tcBorders>
              <w:top w:val="single" w:sz="4" w:space="0" w:color="000001"/>
              <w:left w:val="single" w:sz="4" w:space="0" w:color="000001"/>
              <w:bottom w:val="single" w:sz="4" w:space="0" w:color="000001"/>
            </w:tcBorders>
            <w:shd w:val="clear" w:color="auto" w:fill="auto"/>
          </w:tcPr>
          <w:p w14:paraId="7E53508B" w14:textId="77777777" w:rsidR="00E7352F" w:rsidRDefault="00781638">
            <w:pPr>
              <w:pBdr>
                <w:top w:val="nil"/>
                <w:left w:val="nil"/>
                <w:bottom w:val="nil"/>
                <w:right w:val="nil"/>
                <w:between w:val="nil"/>
              </w:pBdr>
              <w:rPr>
                <w:rFonts w:ascii="Times New Roman" w:eastAsia="Times New Roman" w:hAnsi="Times New Roman" w:cs="Times New Roman"/>
                <w:color w:val="000000"/>
                <w:sz w:val="24"/>
                <w:szCs w:val="24"/>
              </w:rPr>
            </w:pPr>
            <w:ins w:id="113" w:author="Unknown Author" w:date="2019-10-03T09:28:00Z">
              <w:r>
                <w:rPr>
                  <w:rFonts w:ascii="Times New Roman" w:eastAsia="Times New Roman" w:hAnsi="Times New Roman" w:cs="Times New Roman"/>
                  <w:color w:val="000000"/>
                </w:rPr>
                <w:t>Hybrid index range</w:t>
              </w:r>
            </w:ins>
          </w:p>
        </w:tc>
        <w:tc>
          <w:tcPr>
            <w:tcW w:w="3302" w:type="dxa"/>
            <w:tcBorders>
              <w:top w:val="single" w:sz="4" w:space="0" w:color="000001"/>
              <w:left w:val="single" w:sz="4" w:space="0" w:color="000001"/>
              <w:bottom w:val="single" w:sz="4" w:space="0" w:color="000001"/>
            </w:tcBorders>
            <w:shd w:val="clear" w:color="auto" w:fill="auto"/>
          </w:tcPr>
          <w:p w14:paraId="5D45F2B5" w14:textId="77777777" w:rsidR="00E7352F" w:rsidRDefault="00781638">
            <w:pPr>
              <w:pBdr>
                <w:top w:val="nil"/>
                <w:left w:val="nil"/>
                <w:bottom w:val="nil"/>
                <w:right w:val="nil"/>
                <w:between w:val="nil"/>
              </w:pBdr>
              <w:rPr>
                <w:rFonts w:ascii="Times New Roman" w:eastAsia="Times New Roman" w:hAnsi="Times New Roman" w:cs="Times New Roman"/>
                <w:color w:val="000000"/>
                <w:sz w:val="24"/>
                <w:szCs w:val="24"/>
              </w:rPr>
            </w:pPr>
            <w:ins w:id="114" w:author="Unknown Author" w:date="2019-10-03T09:28:00Z">
              <w:r>
                <w:rPr>
                  <w:rFonts w:ascii="Times New Roman" w:eastAsia="Times New Roman" w:hAnsi="Times New Roman" w:cs="Times New Roman"/>
                  <w:color w:val="000000"/>
                </w:rPr>
                <w:t xml:space="preserve">Number of infected mice examined </w:t>
              </w:r>
            </w:ins>
          </w:p>
        </w:tc>
        <w:tc>
          <w:tcPr>
            <w:tcW w:w="2209" w:type="dxa"/>
            <w:tcBorders>
              <w:top w:val="single" w:sz="4" w:space="0" w:color="000001"/>
              <w:left w:val="single" w:sz="4" w:space="0" w:color="000001"/>
              <w:bottom w:val="single" w:sz="4" w:space="0" w:color="000001"/>
              <w:right w:val="single" w:sz="4" w:space="0" w:color="000001"/>
            </w:tcBorders>
            <w:shd w:val="clear" w:color="auto" w:fill="auto"/>
          </w:tcPr>
          <w:p w14:paraId="5F7D00AA" w14:textId="77777777" w:rsidR="00E7352F" w:rsidRDefault="00781638">
            <w:pPr>
              <w:pBdr>
                <w:top w:val="nil"/>
                <w:left w:val="nil"/>
                <w:bottom w:val="nil"/>
                <w:right w:val="nil"/>
                <w:between w:val="nil"/>
              </w:pBdr>
            </w:pPr>
            <w:ins w:id="115" w:author="Unknown Author" w:date="2019-10-03T09:28:00Z">
              <w:r>
                <w:rPr>
                  <w:rFonts w:ascii="Times New Roman" w:eastAsia="Times New Roman" w:hAnsi="Times New Roman" w:cs="Times New Roman"/>
                  <w:color w:val="000000"/>
                </w:rPr>
                <w:t xml:space="preserve">Mean </w:t>
              </w:r>
              <w:r>
                <w:rPr>
                  <w:rFonts w:ascii="Times New Roman" w:eastAsia="Times New Roman" w:hAnsi="Times New Roman" w:cs="Times New Roman"/>
                  <w:i/>
                  <w:color w:val="000000"/>
                </w:rPr>
                <w:t>Eimeria</w:t>
              </w:r>
              <w:r>
                <w:rPr>
                  <w:rFonts w:ascii="Times New Roman" w:eastAsia="Times New Roman" w:hAnsi="Times New Roman" w:cs="Times New Roman"/>
                  <w:color w:val="000000"/>
                </w:rPr>
                <w:t xml:space="preserve"> intensity</w:t>
              </w:r>
              <w:r>
                <w:rPr>
                  <w:rFonts w:ascii="Times New Roman" w:eastAsia="Times New Roman" w:hAnsi="Times New Roman" w:cs="Times New Roman"/>
                  <w:color w:val="000000"/>
                  <w:sz w:val="24"/>
                  <w:szCs w:val="24"/>
                </w:rPr>
                <w:t xml:space="preserve"> (delta Ct)</w:t>
              </w:r>
            </w:ins>
          </w:p>
        </w:tc>
      </w:tr>
      <w:tr w:rsidR="00E7352F" w14:paraId="615EDDE3" w14:textId="77777777">
        <w:tc>
          <w:tcPr>
            <w:tcW w:w="985" w:type="dxa"/>
            <w:tcBorders>
              <w:top w:val="single" w:sz="4" w:space="0" w:color="000001"/>
              <w:left w:val="single" w:sz="4" w:space="0" w:color="000001"/>
              <w:bottom w:val="single" w:sz="4" w:space="0" w:color="000001"/>
            </w:tcBorders>
            <w:shd w:val="clear" w:color="auto" w:fill="auto"/>
          </w:tcPr>
          <w:p w14:paraId="6C0AF4CB" w14:textId="77777777" w:rsidR="00E7352F" w:rsidRDefault="00781638">
            <w:pPr>
              <w:pBdr>
                <w:top w:val="nil"/>
                <w:left w:val="nil"/>
                <w:bottom w:val="nil"/>
                <w:right w:val="nil"/>
                <w:between w:val="nil"/>
              </w:pBdr>
              <w:rPr>
                <w:rFonts w:ascii="Times New Roman" w:eastAsia="Times New Roman" w:hAnsi="Times New Roman" w:cs="Times New Roman"/>
                <w:color w:val="000000"/>
                <w:sz w:val="24"/>
                <w:szCs w:val="24"/>
              </w:rPr>
            </w:pPr>
            <w:proofErr w:type="spellStart"/>
            <w:ins w:id="116" w:author="Unknown Author" w:date="2019-10-03T09:28:00Z">
              <w:r>
                <w:rPr>
                  <w:rFonts w:ascii="Times New Roman" w:eastAsia="Times New Roman" w:hAnsi="Times New Roman" w:cs="Times New Roman"/>
                  <w:color w:val="000000"/>
                </w:rPr>
                <w:t>Mmd</w:t>
              </w:r>
            </w:ins>
            <w:proofErr w:type="spellEnd"/>
          </w:p>
        </w:tc>
        <w:tc>
          <w:tcPr>
            <w:tcW w:w="1842" w:type="dxa"/>
            <w:tcBorders>
              <w:top w:val="single" w:sz="4" w:space="0" w:color="000001"/>
              <w:left w:val="single" w:sz="4" w:space="0" w:color="000001"/>
              <w:bottom w:val="single" w:sz="4" w:space="0" w:color="000001"/>
            </w:tcBorders>
            <w:shd w:val="clear" w:color="auto" w:fill="auto"/>
          </w:tcPr>
          <w:p w14:paraId="7B5DFC3D" w14:textId="77777777" w:rsidR="00E7352F" w:rsidRDefault="00781638">
            <w:pPr>
              <w:pBdr>
                <w:top w:val="nil"/>
                <w:left w:val="nil"/>
                <w:bottom w:val="nil"/>
                <w:right w:val="nil"/>
                <w:between w:val="nil"/>
              </w:pBdr>
              <w:rPr>
                <w:rFonts w:ascii="Times New Roman" w:eastAsia="Times New Roman" w:hAnsi="Times New Roman" w:cs="Times New Roman"/>
                <w:color w:val="000000"/>
                <w:sz w:val="24"/>
                <w:szCs w:val="24"/>
              </w:rPr>
            </w:pPr>
            <w:ins w:id="117" w:author="Unknown Author" w:date="2019-10-03T09:28:00Z">
              <w:r>
                <w:rPr>
                  <w:rFonts w:ascii="Times New Roman" w:eastAsia="Times New Roman" w:hAnsi="Times New Roman" w:cs="Times New Roman"/>
                  <w:color w:val="000000"/>
                </w:rPr>
                <w:t>[0 – 0.2]</w:t>
              </w:r>
            </w:ins>
          </w:p>
        </w:tc>
        <w:tc>
          <w:tcPr>
            <w:tcW w:w="3302" w:type="dxa"/>
            <w:tcBorders>
              <w:top w:val="single" w:sz="4" w:space="0" w:color="000001"/>
              <w:left w:val="single" w:sz="4" w:space="0" w:color="000001"/>
              <w:bottom w:val="single" w:sz="4" w:space="0" w:color="000001"/>
            </w:tcBorders>
            <w:shd w:val="clear" w:color="auto" w:fill="auto"/>
          </w:tcPr>
          <w:p w14:paraId="5FA2B0F6" w14:textId="77777777" w:rsidR="00E7352F" w:rsidRDefault="00781638">
            <w:pPr>
              <w:pBdr>
                <w:top w:val="nil"/>
                <w:left w:val="nil"/>
                <w:bottom w:val="nil"/>
                <w:right w:val="nil"/>
                <w:between w:val="nil"/>
              </w:pBdr>
            </w:pPr>
            <w:ins w:id="118" w:author="Unknown Author" w:date="2019-10-03T10:10:00Z">
              <w:r>
                <w:rPr>
                  <w:rFonts w:ascii="Times New Roman" w:eastAsia="Times New Roman" w:hAnsi="Times New Roman" w:cs="Times New Roman"/>
                  <w:color w:val="000000"/>
                </w:rPr>
                <w:t>28</w:t>
              </w:r>
            </w:ins>
          </w:p>
        </w:tc>
        <w:tc>
          <w:tcPr>
            <w:tcW w:w="2209" w:type="dxa"/>
            <w:tcBorders>
              <w:top w:val="single" w:sz="4" w:space="0" w:color="000001"/>
              <w:left w:val="single" w:sz="4" w:space="0" w:color="000001"/>
              <w:bottom w:val="single" w:sz="4" w:space="0" w:color="000001"/>
              <w:right w:val="single" w:sz="4" w:space="0" w:color="000001"/>
            </w:tcBorders>
            <w:shd w:val="clear" w:color="auto" w:fill="auto"/>
          </w:tcPr>
          <w:p w14:paraId="7F6BB07E" w14:textId="77777777" w:rsidR="00E7352F" w:rsidRDefault="00781638">
            <w:pPr>
              <w:pBdr>
                <w:top w:val="nil"/>
                <w:left w:val="nil"/>
                <w:bottom w:val="nil"/>
                <w:right w:val="nil"/>
                <w:between w:val="nil"/>
              </w:pBdr>
              <w:rPr>
                <w:rFonts w:ascii="Liberation Mono" w:eastAsia="Liberation Mono" w:hAnsi="Liberation Mono" w:cs="Liberation Mono"/>
              </w:rPr>
            </w:pPr>
            <w:ins w:id="119" w:author="Unknown Author" w:date="2019-10-03T10:11:00Z">
              <w:r>
                <w:rPr>
                  <w:rFonts w:ascii="Times New Roman" w:eastAsia="Times New Roman" w:hAnsi="Times New Roman" w:cs="Times New Roman"/>
                  <w:color w:val="000000"/>
                </w:rPr>
                <w:t>-1.32</w:t>
              </w:r>
            </w:ins>
          </w:p>
        </w:tc>
      </w:tr>
      <w:tr w:rsidR="00E7352F" w14:paraId="5B092E50" w14:textId="77777777">
        <w:tc>
          <w:tcPr>
            <w:tcW w:w="985" w:type="dxa"/>
            <w:tcBorders>
              <w:top w:val="single" w:sz="4" w:space="0" w:color="000001"/>
              <w:left w:val="single" w:sz="4" w:space="0" w:color="000001"/>
              <w:bottom w:val="single" w:sz="4" w:space="0" w:color="000001"/>
            </w:tcBorders>
            <w:shd w:val="clear" w:color="auto" w:fill="auto"/>
          </w:tcPr>
          <w:p w14:paraId="0F734115" w14:textId="77777777" w:rsidR="00E7352F" w:rsidRDefault="00781638">
            <w:pPr>
              <w:pBdr>
                <w:top w:val="nil"/>
                <w:left w:val="nil"/>
                <w:bottom w:val="nil"/>
                <w:right w:val="nil"/>
                <w:between w:val="nil"/>
              </w:pBdr>
              <w:rPr>
                <w:rFonts w:ascii="Times New Roman" w:eastAsia="Times New Roman" w:hAnsi="Times New Roman" w:cs="Times New Roman"/>
                <w:color w:val="000000"/>
                <w:sz w:val="24"/>
                <w:szCs w:val="24"/>
              </w:rPr>
            </w:pPr>
            <w:ins w:id="120" w:author="Unknown Author" w:date="2019-10-03T09:28:00Z">
              <w:r>
                <w:rPr>
                  <w:rFonts w:ascii="Times New Roman" w:eastAsia="Times New Roman" w:hAnsi="Times New Roman" w:cs="Times New Roman"/>
                  <w:color w:val="000000"/>
                </w:rPr>
                <w:t>Hybrids</w:t>
              </w:r>
            </w:ins>
          </w:p>
        </w:tc>
        <w:tc>
          <w:tcPr>
            <w:tcW w:w="1842" w:type="dxa"/>
            <w:tcBorders>
              <w:top w:val="single" w:sz="4" w:space="0" w:color="000001"/>
              <w:left w:val="single" w:sz="4" w:space="0" w:color="000001"/>
              <w:bottom w:val="single" w:sz="4" w:space="0" w:color="000001"/>
            </w:tcBorders>
            <w:shd w:val="clear" w:color="auto" w:fill="auto"/>
          </w:tcPr>
          <w:p w14:paraId="53948085" w14:textId="77777777" w:rsidR="00E7352F" w:rsidRDefault="00781638">
            <w:pPr>
              <w:pBdr>
                <w:top w:val="nil"/>
                <w:left w:val="nil"/>
                <w:bottom w:val="nil"/>
                <w:right w:val="nil"/>
                <w:between w:val="nil"/>
              </w:pBdr>
              <w:rPr>
                <w:rFonts w:ascii="Times New Roman" w:eastAsia="Times New Roman" w:hAnsi="Times New Roman" w:cs="Times New Roman"/>
                <w:color w:val="000000"/>
                <w:sz w:val="24"/>
                <w:szCs w:val="24"/>
              </w:rPr>
            </w:pPr>
            <w:ins w:id="121" w:author="Unknown Author" w:date="2019-10-03T09:28:00Z">
              <w:r>
                <w:rPr>
                  <w:rFonts w:ascii="Times New Roman" w:eastAsia="Times New Roman" w:hAnsi="Times New Roman" w:cs="Times New Roman"/>
                  <w:color w:val="000000"/>
                </w:rPr>
                <w:t>[0.2 – 0.6]</w:t>
              </w:r>
            </w:ins>
          </w:p>
        </w:tc>
        <w:tc>
          <w:tcPr>
            <w:tcW w:w="3302" w:type="dxa"/>
            <w:tcBorders>
              <w:top w:val="single" w:sz="4" w:space="0" w:color="000001"/>
              <w:left w:val="single" w:sz="4" w:space="0" w:color="000001"/>
              <w:bottom w:val="single" w:sz="4" w:space="0" w:color="000001"/>
            </w:tcBorders>
            <w:shd w:val="clear" w:color="auto" w:fill="auto"/>
          </w:tcPr>
          <w:p w14:paraId="03134982" w14:textId="77777777" w:rsidR="00E7352F" w:rsidRDefault="00781638">
            <w:pPr>
              <w:pBdr>
                <w:top w:val="nil"/>
                <w:left w:val="nil"/>
                <w:bottom w:val="nil"/>
                <w:right w:val="nil"/>
                <w:between w:val="nil"/>
              </w:pBdr>
            </w:pPr>
            <w:ins w:id="122" w:author="Unknown Author" w:date="2019-10-03T10:10:00Z">
              <w:r>
                <w:rPr>
                  <w:rFonts w:ascii="Times New Roman" w:eastAsia="Times New Roman" w:hAnsi="Times New Roman" w:cs="Times New Roman"/>
                  <w:color w:val="000000"/>
                </w:rPr>
                <w:t>8</w:t>
              </w:r>
            </w:ins>
          </w:p>
        </w:tc>
        <w:tc>
          <w:tcPr>
            <w:tcW w:w="2209" w:type="dxa"/>
            <w:tcBorders>
              <w:top w:val="single" w:sz="4" w:space="0" w:color="000001"/>
              <w:left w:val="single" w:sz="4" w:space="0" w:color="000001"/>
              <w:bottom w:val="single" w:sz="4" w:space="0" w:color="000001"/>
              <w:right w:val="single" w:sz="4" w:space="0" w:color="000001"/>
            </w:tcBorders>
            <w:shd w:val="clear" w:color="auto" w:fill="auto"/>
          </w:tcPr>
          <w:p w14:paraId="15F7B5E1" w14:textId="77777777" w:rsidR="00E7352F" w:rsidRDefault="00781638">
            <w:pPr>
              <w:pBdr>
                <w:top w:val="nil"/>
                <w:left w:val="nil"/>
                <w:bottom w:val="nil"/>
                <w:right w:val="nil"/>
                <w:between w:val="nil"/>
              </w:pBdr>
            </w:pPr>
            <w:ins w:id="123" w:author="Unknown Author" w:date="2019-10-03T10:11:00Z">
              <w:r>
                <w:rPr>
                  <w:rFonts w:ascii="Times New Roman" w:eastAsia="Times New Roman" w:hAnsi="Times New Roman" w:cs="Times New Roman"/>
                  <w:color w:val="000000"/>
                  <w:sz w:val="24"/>
                  <w:szCs w:val="24"/>
                </w:rPr>
                <w:t>-3.35</w:t>
              </w:r>
            </w:ins>
          </w:p>
        </w:tc>
      </w:tr>
      <w:tr w:rsidR="00E7352F" w14:paraId="43C5DF96" w14:textId="77777777">
        <w:tc>
          <w:tcPr>
            <w:tcW w:w="985" w:type="dxa"/>
            <w:tcBorders>
              <w:top w:val="single" w:sz="4" w:space="0" w:color="000001"/>
              <w:left w:val="single" w:sz="4" w:space="0" w:color="000001"/>
              <w:bottom w:val="single" w:sz="4" w:space="0" w:color="000001"/>
            </w:tcBorders>
            <w:shd w:val="clear" w:color="auto" w:fill="auto"/>
          </w:tcPr>
          <w:p w14:paraId="0A429F0A" w14:textId="77777777" w:rsidR="00E7352F" w:rsidRDefault="00781638">
            <w:pPr>
              <w:pBdr>
                <w:top w:val="nil"/>
                <w:left w:val="nil"/>
                <w:bottom w:val="nil"/>
                <w:right w:val="nil"/>
                <w:between w:val="nil"/>
              </w:pBdr>
              <w:rPr>
                <w:rFonts w:ascii="Times New Roman" w:eastAsia="Times New Roman" w:hAnsi="Times New Roman" w:cs="Times New Roman"/>
                <w:color w:val="000000"/>
                <w:sz w:val="24"/>
                <w:szCs w:val="24"/>
              </w:rPr>
            </w:pPr>
            <w:proofErr w:type="spellStart"/>
            <w:ins w:id="124" w:author="Unknown Author" w:date="2019-10-03T09:28:00Z">
              <w:r>
                <w:rPr>
                  <w:rFonts w:ascii="Times New Roman" w:eastAsia="Times New Roman" w:hAnsi="Times New Roman" w:cs="Times New Roman"/>
                  <w:color w:val="000000"/>
                </w:rPr>
                <w:t>Mmm</w:t>
              </w:r>
            </w:ins>
            <w:proofErr w:type="spellEnd"/>
          </w:p>
        </w:tc>
        <w:tc>
          <w:tcPr>
            <w:tcW w:w="1842" w:type="dxa"/>
            <w:tcBorders>
              <w:top w:val="single" w:sz="4" w:space="0" w:color="000001"/>
              <w:left w:val="single" w:sz="4" w:space="0" w:color="000001"/>
              <w:bottom w:val="single" w:sz="4" w:space="0" w:color="000001"/>
            </w:tcBorders>
            <w:shd w:val="clear" w:color="auto" w:fill="auto"/>
          </w:tcPr>
          <w:p w14:paraId="38DBEC4B" w14:textId="77777777" w:rsidR="00E7352F" w:rsidRDefault="00781638">
            <w:pPr>
              <w:pBdr>
                <w:top w:val="nil"/>
                <w:left w:val="nil"/>
                <w:bottom w:val="nil"/>
                <w:right w:val="nil"/>
                <w:between w:val="nil"/>
              </w:pBdr>
              <w:rPr>
                <w:rFonts w:ascii="Times New Roman" w:eastAsia="Times New Roman" w:hAnsi="Times New Roman" w:cs="Times New Roman"/>
                <w:color w:val="000000"/>
                <w:sz w:val="24"/>
                <w:szCs w:val="24"/>
              </w:rPr>
            </w:pPr>
            <w:ins w:id="125" w:author="Unknown Author" w:date="2019-10-03T09:28:00Z">
              <w:r>
                <w:rPr>
                  <w:rFonts w:ascii="Times New Roman" w:eastAsia="Times New Roman" w:hAnsi="Times New Roman" w:cs="Times New Roman"/>
                  <w:color w:val="000000"/>
                </w:rPr>
                <w:t>[0.6 – 1]</w:t>
              </w:r>
            </w:ins>
          </w:p>
        </w:tc>
        <w:tc>
          <w:tcPr>
            <w:tcW w:w="3302" w:type="dxa"/>
            <w:tcBorders>
              <w:top w:val="single" w:sz="4" w:space="0" w:color="000001"/>
              <w:left w:val="single" w:sz="4" w:space="0" w:color="000001"/>
              <w:bottom w:val="single" w:sz="4" w:space="0" w:color="000001"/>
            </w:tcBorders>
            <w:shd w:val="clear" w:color="auto" w:fill="auto"/>
          </w:tcPr>
          <w:p w14:paraId="6804D2C9" w14:textId="77777777" w:rsidR="00E7352F" w:rsidRDefault="00781638">
            <w:pPr>
              <w:pBdr>
                <w:top w:val="nil"/>
                <w:left w:val="nil"/>
                <w:bottom w:val="nil"/>
                <w:right w:val="nil"/>
                <w:between w:val="nil"/>
              </w:pBdr>
            </w:pPr>
            <w:ins w:id="126" w:author="Unknown Author" w:date="2019-10-03T10:10:00Z">
              <w:r>
                <w:rPr>
                  <w:rFonts w:ascii="Times New Roman" w:eastAsia="Times New Roman" w:hAnsi="Times New Roman" w:cs="Times New Roman"/>
                  <w:color w:val="000000"/>
                </w:rPr>
                <w:t>34</w:t>
              </w:r>
            </w:ins>
          </w:p>
        </w:tc>
        <w:tc>
          <w:tcPr>
            <w:tcW w:w="2209" w:type="dxa"/>
            <w:tcBorders>
              <w:top w:val="single" w:sz="4" w:space="0" w:color="000001"/>
              <w:left w:val="single" w:sz="4" w:space="0" w:color="000001"/>
              <w:bottom w:val="single" w:sz="4" w:space="0" w:color="000001"/>
              <w:right w:val="single" w:sz="4" w:space="0" w:color="000001"/>
            </w:tcBorders>
            <w:shd w:val="clear" w:color="auto" w:fill="auto"/>
          </w:tcPr>
          <w:p w14:paraId="1C17452F" w14:textId="77777777" w:rsidR="00E7352F" w:rsidRDefault="00781638">
            <w:pPr>
              <w:pBdr>
                <w:top w:val="nil"/>
                <w:left w:val="nil"/>
                <w:bottom w:val="nil"/>
                <w:right w:val="nil"/>
                <w:between w:val="nil"/>
              </w:pBdr>
            </w:pPr>
            <w:ins w:id="127" w:author="Unknown Author" w:date="2019-10-03T10:11:00Z">
              <w:r>
                <w:rPr>
                  <w:rFonts w:ascii="Times New Roman" w:eastAsia="Times New Roman" w:hAnsi="Times New Roman" w:cs="Times New Roman"/>
                  <w:color w:val="000000"/>
                </w:rPr>
                <w:t>-1.78</w:t>
              </w:r>
            </w:ins>
          </w:p>
        </w:tc>
      </w:tr>
    </w:tbl>
    <w:p w14:paraId="191F4A39" w14:textId="77777777" w:rsidR="00E7352F" w:rsidRDefault="00E7352F">
      <w:pPr>
        <w:ind w:right="-33"/>
        <w:jc w:val="both"/>
        <w:rPr>
          <w:rFonts w:ascii="Times New Roman" w:eastAsia="Times New Roman" w:hAnsi="Times New Roman" w:cs="Times New Roman"/>
        </w:rPr>
      </w:pPr>
    </w:p>
    <w:tbl>
      <w:tblPr>
        <w:tblStyle w:val="a0"/>
        <w:tblW w:w="9234" w:type="dxa"/>
        <w:tblInd w:w="0"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1062"/>
        <w:gridCol w:w="1997"/>
        <w:gridCol w:w="3590"/>
        <w:gridCol w:w="2585"/>
      </w:tblGrid>
      <w:tr w:rsidR="00E7352F" w14:paraId="16607E12" w14:textId="77777777">
        <w:tc>
          <w:tcPr>
            <w:tcW w:w="1062" w:type="dxa"/>
            <w:tcBorders>
              <w:top w:val="single" w:sz="4" w:space="0" w:color="000001"/>
              <w:left w:val="single" w:sz="4" w:space="0" w:color="000001"/>
              <w:bottom w:val="single" w:sz="4" w:space="0" w:color="000001"/>
            </w:tcBorders>
            <w:shd w:val="clear" w:color="auto" w:fill="auto"/>
          </w:tcPr>
          <w:p w14:paraId="606F202E" w14:textId="77777777" w:rsidR="00E7352F" w:rsidRDefault="00781638">
            <w:pPr>
              <w:pBdr>
                <w:top w:val="nil"/>
                <w:left w:val="nil"/>
                <w:bottom w:val="nil"/>
                <w:right w:val="nil"/>
                <w:between w:val="nil"/>
              </w:pBdr>
            </w:pPr>
            <w:ins w:id="128" w:author="Unknown Author" w:date="2019-10-03T10:27:00Z">
              <w:r>
                <w:rPr>
                  <w:rFonts w:ascii="Times New Roman" w:eastAsia="Times New Roman" w:hAnsi="Times New Roman" w:cs="Times New Roman"/>
                  <w:color w:val="000000"/>
                </w:rPr>
                <w:t>Genotype</w:t>
              </w:r>
            </w:ins>
          </w:p>
        </w:tc>
        <w:tc>
          <w:tcPr>
            <w:tcW w:w="1997" w:type="dxa"/>
            <w:tcBorders>
              <w:top w:val="single" w:sz="4" w:space="0" w:color="000001"/>
              <w:left w:val="single" w:sz="4" w:space="0" w:color="000001"/>
              <w:bottom w:val="single" w:sz="4" w:space="0" w:color="000001"/>
            </w:tcBorders>
            <w:shd w:val="clear" w:color="auto" w:fill="auto"/>
          </w:tcPr>
          <w:p w14:paraId="22327CC0" w14:textId="77777777" w:rsidR="00E7352F" w:rsidRDefault="00781638">
            <w:pPr>
              <w:pBdr>
                <w:top w:val="nil"/>
                <w:left w:val="nil"/>
                <w:bottom w:val="nil"/>
                <w:right w:val="nil"/>
                <w:between w:val="nil"/>
              </w:pBdr>
            </w:pPr>
            <w:ins w:id="129" w:author="Unknown Author" w:date="2019-10-03T10:27:00Z">
              <w:r>
                <w:rPr>
                  <w:rFonts w:ascii="Times New Roman" w:eastAsia="Times New Roman" w:hAnsi="Times New Roman" w:cs="Times New Roman"/>
                  <w:color w:val="000000"/>
                </w:rPr>
                <w:t>Hybrid index range</w:t>
              </w:r>
            </w:ins>
          </w:p>
        </w:tc>
        <w:tc>
          <w:tcPr>
            <w:tcW w:w="3590" w:type="dxa"/>
            <w:tcBorders>
              <w:top w:val="single" w:sz="4" w:space="0" w:color="000001"/>
              <w:left w:val="single" w:sz="4" w:space="0" w:color="000001"/>
              <w:bottom w:val="single" w:sz="4" w:space="0" w:color="000001"/>
            </w:tcBorders>
            <w:shd w:val="clear" w:color="auto" w:fill="auto"/>
          </w:tcPr>
          <w:p w14:paraId="05E884C8" w14:textId="77777777" w:rsidR="00E7352F" w:rsidRDefault="00781638">
            <w:pPr>
              <w:pBdr>
                <w:top w:val="nil"/>
                <w:left w:val="nil"/>
                <w:bottom w:val="nil"/>
                <w:right w:val="nil"/>
                <w:between w:val="nil"/>
              </w:pBdr>
            </w:pPr>
            <w:ins w:id="130" w:author="Unknown Author" w:date="2019-10-03T10:27:00Z">
              <w:r>
                <w:rPr>
                  <w:rFonts w:ascii="Times New Roman" w:eastAsia="Times New Roman" w:hAnsi="Times New Roman" w:cs="Times New Roman"/>
                  <w:color w:val="000000"/>
                </w:rPr>
                <w:t xml:space="preserve">Number of infected mice examined </w:t>
              </w:r>
            </w:ins>
          </w:p>
        </w:tc>
        <w:tc>
          <w:tcPr>
            <w:tcW w:w="2585" w:type="dxa"/>
            <w:tcBorders>
              <w:top w:val="single" w:sz="4" w:space="0" w:color="000001"/>
              <w:left w:val="single" w:sz="4" w:space="0" w:color="000001"/>
              <w:bottom w:val="single" w:sz="4" w:space="0" w:color="000001"/>
              <w:right w:val="single" w:sz="4" w:space="0" w:color="000001"/>
            </w:tcBorders>
            <w:shd w:val="clear" w:color="auto" w:fill="auto"/>
          </w:tcPr>
          <w:p w14:paraId="443A9485" w14:textId="77777777" w:rsidR="00E7352F" w:rsidRDefault="00781638">
            <w:pPr>
              <w:pBdr>
                <w:top w:val="nil"/>
                <w:left w:val="nil"/>
                <w:bottom w:val="nil"/>
                <w:right w:val="nil"/>
                <w:between w:val="nil"/>
              </w:pBdr>
            </w:pPr>
            <w:ins w:id="131" w:author="Unknown Author" w:date="2019-10-03T10:27:00Z">
              <w:r>
                <w:rPr>
                  <w:rFonts w:ascii="Times New Roman" w:eastAsia="Times New Roman" w:hAnsi="Times New Roman" w:cs="Times New Roman"/>
                  <w:color w:val="000000"/>
                </w:rPr>
                <w:t>Mean pinworms intensity</w:t>
              </w:r>
            </w:ins>
          </w:p>
        </w:tc>
      </w:tr>
      <w:tr w:rsidR="00E7352F" w14:paraId="3BC1F3A0" w14:textId="77777777">
        <w:tc>
          <w:tcPr>
            <w:tcW w:w="1062" w:type="dxa"/>
            <w:tcBorders>
              <w:top w:val="single" w:sz="4" w:space="0" w:color="000001"/>
              <w:left w:val="single" w:sz="4" w:space="0" w:color="000001"/>
              <w:bottom w:val="single" w:sz="4" w:space="0" w:color="000001"/>
            </w:tcBorders>
            <w:shd w:val="clear" w:color="auto" w:fill="auto"/>
          </w:tcPr>
          <w:p w14:paraId="0ED14485" w14:textId="77777777" w:rsidR="00E7352F" w:rsidRDefault="00781638">
            <w:pPr>
              <w:pBdr>
                <w:top w:val="nil"/>
                <w:left w:val="nil"/>
                <w:bottom w:val="nil"/>
                <w:right w:val="nil"/>
                <w:between w:val="nil"/>
              </w:pBdr>
            </w:pPr>
            <w:proofErr w:type="spellStart"/>
            <w:ins w:id="132" w:author="Unknown Author" w:date="2019-10-03T10:27:00Z">
              <w:r>
                <w:rPr>
                  <w:rFonts w:ascii="Times New Roman" w:eastAsia="Times New Roman" w:hAnsi="Times New Roman" w:cs="Times New Roman"/>
                  <w:color w:val="000000"/>
                </w:rPr>
                <w:lastRenderedPageBreak/>
                <w:t>Mmd</w:t>
              </w:r>
            </w:ins>
            <w:proofErr w:type="spellEnd"/>
          </w:p>
        </w:tc>
        <w:tc>
          <w:tcPr>
            <w:tcW w:w="1997" w:type="dxa"/>
            <w:tcBorders>
              <w:top w:val="single" w:sz="4" w:space="0" w:color="000001"/>
              <w:left w:val="single" w:sz="4" w:space="0" w:color="000001"/>
              <w:bottom w:val="single" w:sz="4" w:space="0" w:color="000001"/>
            </w:tcBorders>
            <w:shd w:val="clear" w:color="auto" w:fill="auto"/>
          </w:tcPr>
          <w:p w14:paraId="0D3E5CD7" w14:textId="77777777" w:rsidR="00E7352F" w:rsidRDefault="00781638">
            <w:pPr>
              <w:pBdr>
                <w:top w:val="nil"/>
                <w:left w:val="nil"/>
                <w:bottom w:val="nil"/>
                <w:right w:val="nil"/>
                <w:between w:val="nil"/>
              </w:pBdr>
            </w:pPr>
            <w:ins w:id="133" w:author="Unknown Author" w:date="2019-10-03T10:27:00Z">
              <w:r>
                <w:rPr>
                  <w:rFonts w:ascii="Times New Roman" w:eastAsia="Times New Roman" w:hAnsi="Times New Roman" w:cs="Times New Roman"/>
                  <w:color w:val="000000"/>
                </w:rPr>
                <w:t>[0 – 0.2]</w:t>
              </w:r>
            </w:ins>
          </w:p>
        </w:tc>
        <w:tc>
          <w:tcPr>
            <w:tcW w:w="3590" w:type="dxa"/>
            <w:tcBorders>
              <w:top w:val="single" w:sz="4" w:space="0" w:color="000001"/>
              <w:left w:val="single" w:sz="4" w:space="0" w:color="000001"/>
              <w:bottom w:val="single" w:sz="4" w:space="0" w:color="000001"/>
            </w:tcBorders>
            <w:shd w:val="clear" w:color="auto" w:fill="auto"/>
          </w:tcPr>
          <w:p w14:paraId="2C7C5243" w14:textId="77777777" w:rsidR="00E7352F" w:rsidRDefault="00781638">
            <w:pPr>
              <w:pBdr>
                <w:top w:val="nil"/>
                <w:left w:val="nil"/>
                <w:bottom w:val="nil"/>
                <w:right w:val="nil"/>
                <w:between w:val="nil"/>
              </w:pBdr>
            </w:pPr>
            <w:ins w:id="134" w:author="Unknown Author" w:date="2019-10-03T10:27:00Z">
              <w:r>
                <w:rPr>
                  <w:rFonts w:ascii="Times New Roman" w:eastAsia="Times New Roman" w:hAnsi="Times New Roman" w:cs="Times New Roman"/>
                  <w:color w:val="000000"/>
                </w:rPr>
                <w:t>107</w:t>
              </w:r>
            </w:ins>
          </w:p>
        </w:tc>
        <w:tc>
          <w:tcPr>
            <w:tcW w:w="2585" w:type="dxa"/>
            <w:tcBorders>
              <w:top w:val="single" w:sz="4" w:space="0" w:color="000001"/>
              <w:left w:val="single" w:sz="4" w:space="0" w:color="000001"/>
              <w:bottom w:val="single" w:sz="4" w:space="0" w:color="000001"/>
              <w:right w:val="single" w:sz="4" w:space="0" w:color="000001"/>
            </w:tcBorders>
            <w:shd w:val="clear" w:color="auto" w:fill="auto"/>
          </w:tcPr>
          <w:p w14:paraId="386CA9FC" w14:textId="77777777" w:rsidR="00E7352F" w:rsidRDefault="00781638">
            <w:pPr>
              <w:pBdr>
                <w:top w:val="nil"/>
                <w:left w:val="nil"/>
                <w:bottom w:val="nil"/>
                <w:right w:val="nil"/>
                <w:between w:val="nil"/>
              </w:pBdr>
              <w:rPr>
                <w:rFonts w:ascii="Liberation Mono" w:eastAsia="Liberation Mono" w:hAnsi="Liberation Mono" w:cs="Liberation Mono"/>
                <w:sz w:val="20"/>
                <w:szCs w:val="20"/>
              </w:rPr>
            </w:pPr>
            <w:ins w:id="135" w:author="Unknown Author" w:date="2019-10-03T10:27:00Z">
              <w:r>
                <w:rPr>
                  <w:rFonts w:ascii="Times New Roman" w:eastAsia="Times New Roman" w:hAnsi="Times New Roman" w:cs="Times New Roman"/>
                  <w:color w:val="000000"/>
                </w:rPr>
                <w:t>30.2</w:t>
              </w:r>
            </w:ins>
          </w:p>
        </w:tc>
      </w:tr>
      <w:tr w:rsidR="00E7352F" w14:paraId="35516217" w14:textId="77777777">
        <w:tc>
          <w:tcPr>
            <w:tcW w:w="1062" w:type="dxa"/>
            <w:tcBorders>
              <w:top w:val="single" w:sz="4" w:space="0" w:color="000001"/>
              <w:left w:val="single" w:sz="4" w:space="0" w:color="000001"/>
              <w:bottom w:val="single" w:sz="4" w:space="0" w:color="000001"/>
            </w:tcBorders>
            <w:shd w:val="clear" w:color="auto" w:fill="auto"/>
          </w:tcPr>
          <w:p w14:paraId="1AAC1B1E" w14:textId="77777777" w:rsidR="00E7352F" w:rsidRDefault="00781638">
            <w:pPr>
              <w:pBdr>
                <w:top w:val="nil"/>
                <w:left w:val="nil"/>
                <w:bottom w:val="nil"/>
                <w:right w:val="nil"/>
                <w:between w:val="nil"/>
              </w:pBdr>
            </w:pPr>
            <w:ins w:id="136" w:author="Unknown Author" w:date="2019-10-03T10:27:00Z">
              <w:r>
                <w:rPr>
                  <w:rFonts w:ascii="Times New Roman" w:eastAsia="Times New Roman" w:hAnsi="Times New Roman" w:cs="Times New Roman"/>
                  <w:color w:val="000000"/>
                </w:rPr>
                <w:t>Hybrids</w:t>
              </w:r>
            </w:ins>
          </w:p>
        </w:tc>
        <w:tc>
          <w:tcPr>
            <w:tcW w:w="1997" w:type="dxa"/>
            <w:tcBorders>
              <w:top w:val="single" w:sz="4" w:space="0" w:color="000001"/>
              <w:left w:val="single" w:sz="4" w:space="0" w:color="000001"/>
              <w:bottom w:val="single" w:sz="4" w:space="0" w:color="000001"/>
            </w:tcBorders>
            <w:shd w:val="clear" w:color="auto" w:fill="auto"/>
          </w:tcPr>
          <w:p w14:paraId="57990724" w14:textId="77777777" w:rsidR="00E7352F" w:rsidRDefault="00781638">
            <w:pPr>
              <w:pBdr>
                <w:top w:val="nil"/>
                <w:left w:val="nil"/>
                <w:bottom w:val="nil"/>
                <w:right w:val="nil"/>
                <w:between w:val="nil"/>
              </w:pBdr>
            </w:pPr>
            <w:ins w:id="137" w:author="Unknown Author" w:date="2019-10-03T10:27:00Z">
              <w:r>
                <w:rPr>
                  <w:rFonts w:ascii="Times New Roman" w:eastAsia="Times New Roman" w:hAnsi="Times New Roman" w:cs="Times New Roman"/>
                  <w:color w:val="000000"/>
                </w:rPr>
                <w:t>[0.2 – 0.6]</w:t>
              </w:r>
            </w:ins>
          </w:p>
        </w:tc>
        <w:tc>
          <w:tcPr>
            <w:tcW w:w="3590" w:type="dxa"/>
            <w:tcBorders>
              <w:top w:val="single" w:sz="4" w:space="0" w:color="000001"/>
              <w:left w:val="single" w:sz="4" w:space="0" w:color="000001"/>
              <w:bottom w:val="single" w:sz="4" w:space="0" w:color="000001"/>
            </w:tcBorders>
            <w:shd w:val="clear" w:color="auto" w:fill="auto"/>
          </w:tcPr>
          <w:p w14:paraId="24B3E797" w14:textId="77777777" w:rsidR="00E7352F" w:rsidRDefault="00781638">
            <w:pPr>
              <w:pBdr>
                <w:top w:val="nil"/>
                <w:left w:val="nil"/>
                <w:bottom w:val="nil"/>
                <w:right w:val="nil"/>
                <w:between w:val="nil"/>
              </w:pBdr>
            </w:pPr>
            <w:ins w:id="138" w:author="Unknown Author" w:date="2019-10-03T10:27:00Z">
              <w:r>
                <w:rPr>
                  <w:rFonts w:ascii="Times New Roman" w:eastAsia="Times New Roman" w:hAnsi="Times New Roman" w:cs="Times New Roman"/>
                  <w:color w:val="000000"/>
                </w:rPr>
                <w:t>34</w:t>
              </w:r>
            </w:ins>
          </w:p>
        </w:tc>
        <w:tc>
          <w:tcPr>
            <w:tcW w:w="2585" w:type="dxa"/>
            <w:tcBorders>
              <w:top w:val="single" w:sz="4" w:space="0" w:color="000001"/>
              <w:left w:val="single" w:sz="4" w:space="0" w:color="000001"/>
              <w:bottom w:val="single" w:sz="4" w:space="0" w:color="000001"/>
              <w:right w:val="single" w:sz="4" w:space="0" w:color="000001"/>
            </w:tcBorders>
            <w:shd w:val="clear" w:color="auto" w:fill="auto"/>
          </w:tcPr>
          <w:p w14:paraId="24C85AD5" w14:textId="77777777" w:rsidR="00E7352F" w:rsidRDefault="00781638">
            <w:pPr>
              <w:pBdr>
                <w:top w:val="nil"/>
                <w:left w:val="nil"/>
                <w:bottom w:val="nil"/>
                <w:right w:val="nil"/>
                <w:between w:val="nil"/>
              </w:pBdr>
            </w:pPr>
            <w:ins w:id="139" w:author="Unknown Author" w:date="2019-10-03T10:27:00Z">
              <w:r>
                <w:rPr>
                  <w:rFonts w:ascii="Times New Roman" w:eastAsia="Times New Roman" w:hAnsi="Times New Roman" w:cs="Times New Roman"/>
                  <w:color w:val="000000"/>
                </w:rPr>
                <w:t>19.5</w:t>
              </w:r>
            </w:ins>
          </w:p>
        </w:tc>
      </w:tr>
      <w:tr w:rsidR="00E7352F" w14:paraId="0CBEC03C" w14:textId="77777777">
        <w:tc>
          <w:tcPr>
            <w:tcW w:w="1062" w:type="dxa"/>
            <w:tcBorders>
              <w:top w:val="single" w:sz="4" w:space="0" w:color="000001"/>
              <w:left w:val="single" w:sz="4" w:space="0" w:color="000001"/>
              <w:bottom w:val="single" w:sz="4" w:space="0" w:color="000001"/>
            </w:tcBorders>
            <w:shd w:val="clear" w:color="auto" w:fill="auto"/>
          </w:tcPr>
          <w:p w14:paraId="0E2CD57D" w14:textId="77777777" w:rsidR="00E7352F" w:rsidRDefault="00781638">
            <w:pPr>
              <w:pBdr>
                <w:top w:val="nil"/>
                <w:left w:val="nil"/>
                <w:bottom w:val="nil"/>
                <w:right w:val="nil"/>
                <w:between w:val="nil"/>
              </w:pBdr>
            </w:pPr>
            <w:proofErr w:type="spellStart"/>
            <w:ins w:id="140" w:author="Unknown Author" w:date="2019-10-03T10:27:00Z">
              <w:r>
                <w:rPr>
                  <w:rFonts w:ascii="Times New Roman" w:eastAsia="Times New Roman" w:hAnsi="Times New Roman" w:cs="Times New Roman"/>
                  <w:color w:val="000000"/>
                </w:rPr>
                <w:t>Mmm</w:t>
              </w:r>
            </w:ins>
            <w:proofErr w:type="spellEnd"/>
          </w:p>
        </w:tc>
        <w:tc>
          <w:tcPr>
            <w:tcW w:w="1997" w:type="dxa"/>
            <w:tcBorders>
              <w:top w:val="single" w:sz="4" w:space="0" w:color="000001"/>
              <w:left w:val="single" w:sz="4" w:space="0" w:color="000001"/>
              <w:bottom w:val="single" w:sz="4" w:space="0" w:color="000001"/>
            </w:tcBorders>
            <w:shd w:val="clear" w:color="auto" w:fill="auto"/>
          </w:tcPr>
          <w:p w14:paraId="6906DAAC" w14:textId="77777777" w:rsidR="00E7352F" w:rsidRDefault="00781638">
            <w:pPr>
              <w:pBdr>
                <w:top w:val="nil"/>
                <w:left w:val="nil"/>
                <w:bottom w:val="nil"/>
                <w:right w:val="nil"/>
                <w:between w:val="nil"/>
              </w:pBdr>
            </w:pPr>
            <w:ins w:id="141" w:author="Unknown Author" w:date="2019-10-03T10:27:00Z">
              <w:r>
                <w:rPr>
                  <w:rFonts w:ascii="Times New Roman" w:eastAsia="Times New Roman" w:hAnsi="Times New Roman" w:cs="Times New Roman"/>
                  <w:color w:val="000000"/>
                </w:rPr>
                <w:t>[0.6 – 1]</w:t>
              </w:r>
            </w:ins>
          </w:p>
        </w:tc>
        <w:tc>
          <w:tcPr>
            <w:tcW w:w="3590" w:type="dxa"/>
            <w:tcBorders>
              <w:top w:val="single" w:sz="4" w:space="0" w:color="000001"/>
              <w:left w:val="single" w:sz="4" w:space="0" w:color="000001"/>
              <w:bottom w:val="single" w:sz="4" w:space="0" w:color="000001"/>
            </w:tcBorders>
            <w:shd w:val="clear" w:color="auto" w:fill="auto"/>
          </w:tcPr>
          <w:p w14:paraId="46FFF683" w14:textId="77777777" w:rsidR="00E7352F" w:rsidRDefault="00781638">
            <w:pPr>
              <w:pBdr>
                <w:top w:val="nil"/>
                <w:left w:val="nil"/>
                <w:bottom w:val="nil"/>
                <w:right w:val="nil"/>
                <w:between w:val="nil"/>
              </w:pBdr>
            </w:pPr>
            <w:ins w:id="142" w:author="Unknown Author" w:date="2019-10-03T10:27:00Z">
              <w:r>
                <w:rPr>
                  <w:rFonts w:ascii="Times New Roman" w:eastAsia="Times New Roman" w:hAnsi="Times New Roman" w:cs="Times New Roman"/>
                  <w:color w:val="000000"/>
                </w:rPr>
                <w:t>166</w:t>
              </w:r>
            </w:ins>
          </w:p>
        </w:tc>
        <w:tc>
          <w:tcPr>
            <w:tcW w:w="2585" w:type="dxa"/>
            <w:tcBorders>
              <w:top w:val="single" w:sz="4" w:space="0" w:color="000001"/>
              <w:left w:val="single" w:sz="4" w:space="0" w:color="000001"/>
              <w:bottom w:val="single" w:sz="4" w:space="0" w:color="000001"/>
              <w:right w:val="single" w:sz="4" w:space="0" w:color="000001"/>
            </w:tcBorders>
            <w:shd w:val="clear" w:color="auto" w:fill="auto"/>
          </w:tcPr>
          <w:p w14:paraId="64A0ED5C" w14:textId="77777777" w:rsidR="00E7352F" w:rsidRDefault="00781638">
            <w:pPr>
              <w:pBdr>
                <w:top w:val="nil"/>
                <w:left w:val="nil"/>
                <w:bottom w:val="nil"/>
                <w:right w:val="nil"/>
                <w:between w:val="nil"/>
              </w:pBdr>
            </w:pPr>
            <w:ins w:id="143" w:author="Unknown Author" w:date="2019-10-03T10:27:00Z">
              <w:r>
                <w:rPr>
                  <w:rFonts w:ascii="Times New Roman" w:eastAsia="Times New Roman" w:hAnsi="Times New Roman" w:cs="Times New Roman"/>
                  <w:color w:val="000000"/>
                </w:rPr>
                <w:t>42.5</w:t>
              </w:r>
            </w:ins>
          </w:p>
        </w:tc>
      </w:tr>
    </w:tbl>
    <w:p w14:paraId="0CE18129" w14:textId="77777777" w:rsidR="00E7352F" w:rsidRDefault="00E7352F"/>
    <w:tbl>
      <w:tblPr>
        <w:tblStyle w:val="a1"/>
        <w:tblW w:w="9359" w:type="dxa"/>
        <w:tblInd w:w="0" w:type="dxa"/>
        <w:tblBorders>
          <w:top w:val="single" w:sz="4" w:space="0" w:color="000001"/>
          <w:left w:val="single" w:sz="4" w:space="0" w:color="000001"/>
          <w:bottom w:val="single" w:sz="4" w:space="0" w:color="000001"/>
          <w:insideH w:val="single" w:sz="4" w:space="0" w:color="000001"/>
        </w:tblBorders>
        <w:tblLayout w:type="fixed"/>
        <w:tblLook w:val="0000" w:firstRow="0" w:lastRow="0" w:firstColumn="0" w:lastColumn="0" w:noHBand="0" w:noVBand="0"/>
      </w:tblPr>
      <w:tblGrid>
        <w:gridCol w:w="4680"/>
        <w:gridCol w:w="4679"/>
      </w:tblGrid>
      <w:tr w:rsidR="00E7352F" w14:paraId="1184A2FA" w14:textId="77777777">
        <w:tc>
          <w:tcPr>
            <w:tcW w:w="4680" w:type="dxa"/>
            <w:tcBorders>
              <w:top w:val="single" w:sz="4" w:space="0" w:color="000001"/>
              <w:left w:val="single" w:sz="4" w:space="0" w:color="000001"/>
              <w:bottom w:val="single" w:sz="4" w:space="0" w:color="000001"/>
            </w:tcBorders>
            <w:shd w:val="clear" w:color="auto" w:fill="auto"/>
          </w:tcPr>
          <w:p w14:paraId="4224C0AF" w14:textId="77777777" w:rsidR="00E7352F" w:rsidRDefault="00781638">
            <w:pPr>
              <w:spacing w:line="240" w:lineRule="auto"/>
              <w:ind w:right="-33"/>
            </w:pPr>
            <w:r>
              <w:rPr>
                <w:noProof/>
              </w:rPr>
              <w:drawing>
                <wp:inline distT="0" distB="0" distL="0" distR="0" wp14:anchorId="690FFDE2" wp14:editId="258BBD91">
                  <wp:extent cx="2901950" cy="22117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2901950" cy="2211705"/>
                          </a:xfrm>
                          <a:prstGeom prst="rect">
                            <a:avLst/>
                          </a:prstGeom>
                          <a:ln/>
                        </pic:spPr>
                      </pic:pic>
                    </a:graphicData>
                  </a:graphic>
                </wp:inline>
              </w:drawing>
            </w:r>
          </w:p>
          <w:p w14:paraId="1700DBA8" w14:textId="77777777" w:rsidR="00E7352F" w:rsidRDefault="00781638">
            <w:pPr>
              <w:spacing w:line="240" w:lineRule="auto"/>
              <w:ind w:right="-33"/>
            </w:pPr>
            <w:ins w:id="144" w:author="Unknown Author" w:date="2019-10-03T10:28:00Z">
              <w:r>
                <w:rPr>
                  <w:rFonts w:ascii="Times New Roman" w:eastAsia="Times New Roman" w:hAnsi="Times New Roman" w:cs="Times New Roman"/>
                  <w:color w:val="000000"/>
                </w:rPr>
                <w:t>significance of hybrid category (</w:t>
              </w:r>
            </w:ins>
            <w:del w:id="145" w:author="Emanuel Heitlinger" w:date="2019-10-03T14:14:00Z">
              <w:r>
                <w:rPr>
                  <w:rFonts w:ascii="Times New Roman" w:eastAsia="Times New Roman" w:hAnsi="Times New Roman" w:cs="Times New Roman"/>
                  <w:color w:val="000000"/>
                </w:rPr>
                <w:delText>ANOVA</w:delText>
              </w:r>
            </w:del>
            <w:ins w:id="146" w:author="Emanuel Heitlinger" w:date="2019-10-03T14:14:00Z">
              <w:r>
                <w:rPr>
                  <w:rFonts w:ascii="Times New Roman" w:eastAsia="Times New Roman" w:hAnsi="Times New Roman" w:cs="Times New Roman"/>
                  <w:color w:val="000000"/>
                </w:rPr>
                <w:t>LRT</w:t>
              </w:r>
            </w:ins>
            <w:ins w:id="147" w:author="Unknown Author" w:date="2019-10-03T10:28:00Z">
              <w:r>
                <w:rPr>
                  <w:rFonts w:ascii="Times New Roman" w:eastAsia="Times New Roman" w:hAnsi="Times New Roman" w:cs="Times New Roman"/>
                  <w:color w:val="000000"/>
                </w:rPr>
                <w:t>, p-value = 0.036 *)</w:t>
              </w:r>
            </w:ins>
          </w:p>
        </w:tc>
        <w:tc>
          <w:tcPr>
            <w:tcW w:w="4679" w:type="dxa"/>
            <w:tcBorders>
              <w:top w:val="single" w:sz="4" w:space="0" w:color="000001"/>
              <w:left w:val="single" w:sz="4" w:space="0" w:color="000001"/>
              <w:bottom w:val="single" w:sz="4" w:space="0" w:color="000001"/>
              <w:right w:val="single" w:sz="4" w:space="0" w:color="000001"/>
            </w:tcBorders>
            <w:shd w:val="clear" w:color="auto" w:fill="auto"/>
          </w:tcPr>
          <w:p w14:paraId="16F78CF5" w14:textId="77777777" w:rsidR="00E7352F" w:rsidRDefault="00781638">
            <w:pPr>
              <w:spacing w:line="240" w:lineRule="auto"/>
              <w:ind w:right="-33"/>
            </w:pPr>
            <w:r>
              <w:rPr>
                <w:noProof/>
              </w:rPr>
              <w:drawing>
                <wp:inline distT="0" distB="0" distL="0" distR="0" wp14:anchorId="7CF41DD1" wp14:editId="3C28D955">
                  <wp:extent cx="2911475" cy="221932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2911475" cy="2219325"/>
                          </a:xfrm>
                          <a:prstGeom prst="rect">
                            <a:avLst/>
                          </a:prstGeom>
                          <a:ln/>
                        </pic:spPr>
                      </pic:pic>
                    </a:graphicData>
                  </a:graphic>
                </wp:inline>
              </w:drawing>
            </w:r>
          </w:p>
          <w:p w14:paraId="31E74D13" w14:textId="77777777" w:rsidR="00E7352F" w:rsidRDefault="00781638">
            <w:pPr>
              <w:pBdr>
                <w:top w:val="nil"/>
                <w:left w:val="nil"/>
                <w:bottom w:val="nil"/>
                <w:right w:val="nil"/>
                <w:between w:val="nil"/>
              </w:pBdr>
              <w:spacing w:line="240" w:lineRule="auto"/>
              <w:ind w:right="-33"/>
            </w:pPr>
            <w:ins w:id="148" w:author="Unknown Author" w:date="2019-10-03T10:28:00Z">
              <w:r>
                <w:rPr>
                  <w:rFonts w:ascii="Times New Roman" w:eastAsia="Times New Roman" w:hAnsi="Times New Roman" w:cs="Times New Roman"/>
                  <w:color w:val="000000"/>
                </w:rPr>
                <w:t>significance of hybrid category (</w:t>
              </w:r>
            </w:ins>
            <w:del w:id="149" w:author="Emanuel Heitlinger" w:date="2019-10-03T14:14:00Z">
              <w:r>
                <w:rPr>
                  <w:rFonts w:ascii="Times New Roman" w:eastAsia="Times New Roman" w:hAnsi="Times New Roman" w:cs="Times New Roman"/>
                  <w:color w:val="000000"/>
                </w:rPr>
                <w:delText>ANOVA</w:delText>
              </w:r>
            </w:del>
            <w:ins w:id="150" w:author="Emanuel Heitlinger" w:date="2019-10-03T14:14:00Z">
              <w:r>
                <w:rPr>
                  <w:rFonts w:ascii="Times New Roman" w:eastAsia="Times New Roman" w:hAnsi="Times New Roman" w:cs="Times New Roman"/>
                  <w:color w:val="000000"/>
                </w:rPr>
                <w:t>LRT</w:t>
              </w:r>
            </w:ins>
            <w:ins w:id="151" w:author="Unknown Author" w:date="2019-10-03T10:28:00Z">
              <w:r>
                <w:rPr>
                  <w:rFonts w:ascii="Times New Roman" w:eastAsia="Times New Roman" w:hAnsi="Times New Roman" w:cs="Times New Roman"/>
                  <w:color w:val="000000"/>
                </w:rPr>
                <w:t>, p-value = 0.0030 **)</w:t>
              </w:r>
            </w:ins>
          </w:p>
        </w:tc>
      </w:tr>
    </w:tbl>
    <w:p w14:paraId="286D18D4" w14:textId="77777777" w:rsidR="00E7352F" w:rsidRDefault="00E7352F">
      <w:pPr>
        <w:ind w:left="696" w:right="-33"/>
        <w:jc w:val="both"/>
        <w:rPr>
          <w:rFonts w:ascii="Times New Roman" w:eastAsia="Times New Roman" w:hAnsi="Times New Roman" w:cs="Times New Roman"/>
        </w:rPr>
      </w:pPr>
    </w:p>
    <w:p w14:paraId="7C5E45D8" w14:textId="77777777" w:rsidR="00E7352F" w:rsidRDefault="00781638">
      <w:pPr>
        <w:spacing w:before="288"/>
        <w:ind w:left="-24" w:right="-28"/>
        <w:jc w:val="both"/>
      </w:pPr>
      <w:r>
        <w:rPr>
          <w:rFonts w:ascii="Times New Roman" w:eastAsia="Times New Roman" w:hAnsi="Times New Roman" w:cs="Times New Roman"/>
          <w:b/>
          <w:color w:val="980000"/>
        </w:rPr>
        <w:t xml:space="preserve">C29. </w:t>
      </w:r>
      <w:r>
        <w:rPr>
          <w:rFonts w:ascii="Times New Roman" w:eastAsia="Times New Roman" w:hAnsi="Times New Roman" w:cs="Times New Roman"/>
          <w:color w:val="073763"/>
        </w:rPr>
        <w:t xml:space="preserve">Line 213: “which was confirmed for helminth </w:t>
      </w:r>
      <w:r>
        <w:rPr>
          <w:rFonts w:ascii="Times New Roman" w:eastAsia="Times New Roman" w:hAnsi="Times New Roman" w:cs="Times New Roman"/>
          <w:b/>
          <w:color w:val="073763"/>
        </w:rPr>
        <w:t xml:space="preserve">in the HZ </w:t>
      </w:r>
      <w:proofErr w:type="gramStart"/>
      <w:r>
        <w:rPr>
          <w:rFonts w:ascii="Times New Roman" w:eastAsia="Times New Roman" w:hAnsi="Times New Roman" w:cs="Times New Roman"/>
          <w:color w:val="073763"/>
        </w:rPr>
        <w:t>( Baird</w:t>
      </w:r>
      <w:proofErr w:type="gramEnd"/>
      <w:r>
        <w:rPr>
          <w:rFonts w:ascii="Times New Roman" w:eastAsia="Times New Roman" w:hAnsi="Times New Roman" w:cs="Times New Roman"/>
          <w:color w:val="073763"/>
        </w:rPr>
        <w:t xml:space="preserve"> et al., 2012)”. </w:t>
      </w:r>
      <w:r>
        <w:rPr>
          <w:rFonts w:ascii="Times New Roman" w:eastAsia="Times New Roman" w:hAnsi="Times New Roman" w:cs="Times New Roman"/>
          <w:b/>
          <w:color w:val="073763"/>
        </w:rPr>
        <w:t>Insufficient reference</w:t>
      </w:r>
      <w:r>
        <w:rPr>
          <w:rFonts w:ascii="Times New Roman" w:eastAsia="Times New Roman" w:hAnsi="Times New Roman" w:cs="Times New Roman"/>
          <w:color w:val="073763"/>
        </w:rPr>
        <w:t>. Binomial negative is known as relevant distribution for helminths in all kind of host populations (and not only helminths) many previous works and years a</w:t>
      </w:r>
      <w:r>
        <w:rPr>
          <w:rFonts w:ascii="Times New Roman" w:eastAsia="Times New Roman" w:hAnsi="Times New Roman" w:cs="Times New Roman"/>
          <w:color w:val="073763"/>
        </w:rPr>
        <w:t xml:space="preserve">go! </w:t>
      </w:r>
    </w:p>
    <w:p w14:paraId="47AA5E96" w14:textId="77777777" w:rsidR="00E7352F" w:rsidRDefault="00781638">
      <w:pPr>
        <w:spacing w:before="288"/>
        <w:ind w:left="696" w:right="-28"/>
        <w:jc w:val="both"/>
        <w:rPr>
          <w:rFonts w:ascii="Times New Roman" w:eastAsia="Times New Roman" w:hAnsi="Times New Roman" w:cs="Times New Roman"/>
        </w:rPr>
      </w:pPr>
      <w:r>
        <w:rPr>
          <w:rFonts w:ascii="Times New Roman" w:eastAsia="Times New Roman" w:hAnsi="Times New Roman" w:cs="Times New Roman"/>
          <w:color w:val="073763"/>
        </w:rPr>
        <w:tab/>
      </w:r>
      <w:r>
        <w:rPr>
          <w:rFonts w:ascii="Times New Roman" w:eastAsia="Times New Roman" w:hAnsi="Times New Roman" w:cs="Times New Roman"/>
        </w:rPr>
        <w:t xml:space="preserve">We agree, and added “in a previous transect” in the original sentence (line 226 new). More citations were already given at the beginning of the sentence (“The negative binomial distribution should perform well for </w:t>
      </w:r>
      <w:proofErr w:type="spellStart"/>
      <w:r>
        <w:rPr>
          <w:rFonts w:ascii="Times New Roman" w:eastAsia="Times New Roman" w:hAnsi="Times New Roman" w:cs="Times New Roman"/>
        </w:rPr>
        <w:t>macroparasite</w:t>
      </w:r>
      <w:proofErr w:type="spellEnd"/>
      <w:r>
        <w:rPr>
          <w:rFonts w:ascii="Times New Roman" w:eastAsia="Times New Roman" w:hAnsi="Times New Roman" w:cs="Times New Roman"/>
        </w:rPr>
        <w:t xml:space="preserve"> counts (Crofton, 1971;</w:t>
      </w:r>
      <w:r>
        <w:rPr>
          <w:rFonts w:ascii="Times New Roman" w:eastAsia="Times New Roman" w:hAnsi="Times New Roman" w:cs="Times New Roman"/>
        </w:rPr>
        <w:t xml:space="preserve"> Shaw &amp; Dobson, 1995</w:t>
      </w:r>
      <w:proofErr w:type="gramStart"/>
      <w:r>
        <w:rPr>
          <w:rFonts w:ascii="Times New Roman" w:eastAsia="Times New Roman" w:hAnsi="Times New Roman" w:cs="Times New Roman"/>
        </w:rPr>
        <w:t>),[...]</w:t>
      </w:r>
      <w:proofErr w:type="gramEnd"/>
      <w:r>
        <w:rPr>
          <w:rFonts w:ascii="Times New Roman" w:eastAsia="Times New Roman" w:hAnsi="Times New Roman" w:cs="Times New Roman"/>
        </w:rPr>
        <w:t>”)  (orig. line 213).</w:t>
      </w:r>
    </w:p>
    <w:p w14:paraId="6DFB88B7"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C30. </w:t>
      </w:r>
      <w:r>
        <w:rPr>
          <w:rFonts w:ascii="Times New Roman" w:eastAsia="Times New Roman" w:hAnsi="Times New Roman" w:cs="Times New Roman"/>
          <w:color w:val="073763"/>
        </w:rPr>
        <w:t xml:space="preserve">Lines 214-215: </w:t>
      </w:r>
      <w:r>
        <w:rPr>
          <w:rFonts w:ascii="Times New Roman" w:eastAsia="Times New Roman" w:hAnsi="Times New Roman" w:cs="Times New Roman"/>
          <w:b/>
          <w:color w:val="073763"/>
        </w:rPr>
        <w:t>incomplete</w:t>
      </w:r>
      <w:r>
        <w:rPr>
          <w:rFonts w:ascii="Times New Roman" w:eastAsia="Times New Roman" w:hAnsi="Times New Roman" w:cs="Times New Roman"/>
          <w:color w:val="073763"/>
        </w:rPr>
        <w:t xml:space="preserve">. Argue for Weibull Distribution. It is often regarded as a very flexible law, being able to approximate </w:t>
      </w:r>
      <w:proofErr w:type="gramStart"/>
      <w:r>
        <w:rPr>
          <w:rFonts w:ascii="Times New Roman" w:eastAsia="Times New Roman" w:hAnsi="Times New Roman" w:cs="Times New Roman"/>
          <w:color w:val="073763"/>
        </w:rPr>
        <w:t>an</w:t>
      </w:r>
      <w:proofErr w:type="gramEnd"/>
      <w:r>
        <w:rPr>
          <w:rFonts w:ascii="Times New Roman" w:eastAsia="Times New Roman" w:hAnsi="Times New Roman" w:cs="Times New Roman"/>
          <w:color w:val="073763"/>
        </w:rPr>
        <w:t xml:space="preserve"> great diversity of probability distributions. Is this choice reflect </w:t>
      </w:r>
      <w:r>
        <w:rPr>
          <w:rFonts w:ascii="Times New Roman" w:eastAsia="Times New Roman" w:hAnsi="Times New Roman" w:cs="Times New Roman"/>
          <w:color w:val="073763"/>
        </w:rPr>
        <w:t xml:space="preserve">simple and quick way to approximate without further analyses of the real data distribution? Is it relevant? Have the authors </w:t>
      </w:r>
      <w:proofErr w:type="gramStart"/>
      <w:r>
        <w:rPr>
          <w:rFonts w:ascii="Times New Roman" w:eastAsia="Times New Roman" w:hAnsi="Times New Roman" w:cs="Times New Roman"/>
          <w:color w:val="073763"/>
        </w:rPr>
        <w:t>verify</w:t>
      </w:r>
      <w:proofErr w:type="gramEnd"/>
      <w:r>
        <w:rPr>
          <w:rFonts w:ascii="Times New Roman" w:eastAsia="Times New Roman" w:hAnsi="Times New Roman" w:cs="Times New Roman"/>
          <w:color w:val="073763"/>
        </w:rPr>
        <w:t xml:space="preserve"> that binomial negative would not be more relevant (see commenters on line 213)? Moreover, how do the authors “positively shi</w:t>
      </w:r>
      <w:r>
        <w:rPr>
          <w:rFonts w:ascii="Times New Roman" w:eastAsia="Times New Roman" w:hAnsi="Times New Roman" w:cs="Times New Roman"/>
          <w:color w:val="073763"/>
        </w:rPr>
        <w:t xml:space="preserve">fted” the data? Is the answer in lines 228-229? If so incomplete. Explain a little more the choice “at 7.14”. </w:t>
      </w:r>
    </w:p>
    <w:p w14:paraId="65B8C7B8" w14:textId="77777777" w:rsidR="00E7352F" w:rsidRDefault="00781638">
      <w:pPr>
        <w:spacing w:before="288"/>
        <w:ind w:left="696" w:right="-28"/>
        <w:jc w:val="both"/>
      </w:pPr>
      <w:r>
        <w:rPr>
          <w:rFonts w:ascii="Times New Roman" w:eastAsia="Times New Roman" w:hAnsi="Times New Roman" w:cs="Times New Roman"/>
        </w:rPr>
        <w:t>We tested our choice of distributions as written lines 209-212 (“Adequate distributions of values for each parasite and detection method considered were selected using log likelihood and AIC criteria and by comparing goodness-of-fits plots (density, CDF, Q</w:t>
      </w:r>
      <w:r>
        <w:rPr>
          <w:rFonts w:ascii="Times New Roman" w:eastAsia="Times New Roman" w:hAnsi="Times New Roman" w:cs="Times New Roman"/>
        </w:rPr>
        <w:t xml:space="preserve">-Q, P-P) (R packages MASS (Venables &amp; Ripley, 2002) and </w:t>
      </w:r>
      <w:proofErr w:type="spellStart"/>
      <w:r>
        <w:rPr>
          <w:rFonts w:ascii="Times New Roman" w:eastAsia="Times New Roman" w:hAnsi="Times New Roman" w:cs="Times New Roman"/>
        </w:rPr>
        <w:t>fitdistrplus</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Delignette</w:t>
      </w:r>
      <w:proofErr w:type="spellEnd"/>
      <w:r>
        <w:rPr>
          <w:rFonts w:ascii="Times New Roman" w:eastAsia="Times New Roman" w:hAnsi="Times New Roman" w:cs="Times New Roman"/>
        </w:rPr>
        <w:t xml:space="preserve">-Muller &amp; </w:t>
      </w:r>
      <w:proofErr w:type="spellStart"/>
      <w:r>
        <w:rPr>
          <w:rFonts w:ascii="Times New Roman" w:eastAsia="Times New Roman" w:hAnsi="Times New Roman" w:cs="Times New Roman"/>
        </w:rPr>
        <w:t>Dutang</w:t>
      </w:r>
      <w:proofErr w:type="spellEnd"/>
      <w:r>
        <w:rPr>
          <w:rFonts w:ascii="Times New Roman" w:eastAsia="Times New Roman" w:hAnsi="Times New Roman" w:cs="Times New Roman"/>
        </w:rPr>
        <w:t>, 2015).”). We added the corresponding plots for clarity as supplementary material (</w:t>
      </w:r>
      <w:r>
        <w:rPr>
          <w:rFonts w:ascii="Times New Roman" w:eastAsia="Times New Roman" w:hAnsi="Times New Roman" w:cs="Times New Roman"/>
          <w:b/>
        </w:rPr>
        <w:t>Supplementary Figure S4</w:t>
      </w:r>
      <w:r>
        <w:rPr>
          <w:rFonts w:ascii="Times New Roman" w:eastAsia="Times New Roman" w:hAnsi="Times New Roman" w:cs="Times New Roman"/>
        </w:rPr>
        <w:t>).</w:t>
      </w:r>
    </w:p>
    <w:p w14:paraId="7CD2C5C4" w14:textId="77777777" w:rsidR="00E7352F" w:rsidRDefault="00781638">
      <w:pPr>
        <w:spacing w:before="288" w:line="240" w:lineRule="auto"/>
        <w:ind w:left="696" w:right="-28"/>
        <w:jc w:val="both"/>
      </w:pPr>
      <w:r>
        <w:rPr>
          <w:rFonts w:ascii="Times New Roman" w:eastAsia="Times New Roman" w:hAnsi="Times New Roman" w:cs="Times New Roman"/>
        </w:rPr>
        <w:t>The value of 7.14 is biologically meaningless</w:t>
      </w:r>
      <w:del w:id="152" w:author="Emanuel Heitlinger" w:date="2019-10-03T14:16:00Z">
        <w:r>
          <w:rPr>
            <w:rFonts w:ascii="Times New Roman" w:eastAsia="Times New Roman" w:hAnsi="Times New Roman" w:cs="Times New Roman"/>
          </w:rPr>
          <w:delText xml:space="preserve"> and </w:delText>
        </w:r>
        <w:r>
          <w:rPr>
            <w:rFonts w:ascii="Times New Roman" w:eastAsia="Times New Roman" w:hAnsi="Times New Roman" w:cs="Times New Roman"/>
          </w:rPr>
          <w:delText>confuse the reader</w:delText>
        </w:r>
      </w:del>
      <w:r>
        <w:rPr>
          <w:rFonts w:ascii="Times New Roman" w:eastAsia="Times New Roman" w:hAnsi="Times New Roman" w:cs="Times New Roman"/>
        </w:rPr>
        <w:t xml:space="preserve">, it’s just the best value that </w:t>
      </w:r>
      <w:proofErr w:type="spellStart"/>
      <w:r>
        <w:rPr>
          <w:rFonts w:ascii="Times New Roman" w:eastAsia="Times New Roman" w:hAnsi="Times New Roman" w:cs="Times New Roman"/>
        </w:rPr>
        <w:lastRenderedPageBreak/>
        <w:t>maximise</w:t>
      </w:r>
      <w:proofErr w:type="spellEnd"/>
      <w:r>
        <w:rPr>
          <w:rFonts w:ascii="Times New Roman" w:eastAsia="Times New Roman" w:hAnsi="Times New Roman" w:cs="Times New Roman"/>
        </w:rPr>
        <w:t xml:space="preserve"> the likelihood &amp; allows positive values, so we modified as follow: “In the case of </w:t>
      </w:r>
      <w:proofErr w:type="spellStart"/>
      <w:r>
        <w:rPr>
          <w:rFonts w:ascii="Times New Roman" w:eastAsia="Times New Roman" w:hAnsi="Times New Roman" w:cs="Times New Roman"/>
        </w:rPr>
        <w:t>ΔCt</w:t>
      </w:r>
      <w:r>
        <w:rPr>
          <w:rFonts w:ascii="Times New Roman" w:eastAsia="Times New Roman" w:hAnsi="Times New Roman" w:cs="Times New Roman"/>
          <w:vertAlign w:val="subscript"/>
        </w:rPr>
        <w:t>Mouse</w:t>
      </w:r>
      <w:proofErr w:type="spellEnd"/>
      <w:r>
        <w:rPr>
          <w:rFonts w:ascii="Gungsuh" w:eastAsia="Gungsuh" w:hAnsi="Gungsuh" w:cs="Gungsuh"/>
          <w:i/>
          <w:vertAlign w:val="subscript"/>
        </w:rPr>
        <w:t>−</w:t>
      </w:r>
      <w:r>
        <w:rPr>
          <w:rFonts w:ascii="Times New Roman" w:eastAsia="Times New Roman" w:hAnsi="Times New Roman" w:cs="Times New Roman"/>
          <w:vertAlign w:val="subscript"/>
        </w:rPr>
        <w:t>Eimeria</w:t>
      </w:r>
      <w:r>
        <w:rPr>
          <w:rFonts w:ascii="Times New Roman" w:eastAsia="Times New Roman" w:hAnsi="Times New Roman" w:cs="Times New Roman"/>
        </w:rPr>
        <w:t>, the Weibull distribution requires positive values as input. Therefore, we estimated an extra “sh</w:t>
      </w:r>
      <w:r>
        <w:rPr>
          <w:rFonts w:ascii="Times New Roman" w:eastAsia="Times New Roman" w:hAnsi="Times New Roman" w:cs="Times New Roman"/>
        </w:rPr>
        <w:t xml:space="preserve">ift parameter” which was optimized by maximum </w:t>
      </w:r>
      <w:proofErr w:type="gramStart"/>
      <w:r>
        <w:rPr>
          <w:rFonts w:ascii="Times New Roman" w:eastAsia="Times New Roman" w:hAnsi="Times New Roman" w:cs="Times New Roman"/>
        </w:rPr>
        <w:t>likelihood..</w:t>
      </w:r>
      <w:proofErr w:type="gramEnd"/>
      <w:r>
        <w:rPr>
          <w:rFonts w:ascii="Times New Roman" w:eastAsia="Times New Roman" w:hAnsi="Times New Roman" w:cs="Times New Roman"/>
        </w:rPr>
        <w:t xml:space="preserve">” (lines 273-275 new). </w:t>
      </w:r>
    </w:p>
    <w:p w14:paraId="3CF9EDEF" w14:textId="77777777" w:rsidR="00E7352F" w:rsidRDefault="00781638">
      <w:pPr>
        <w:spacing w:before="288" w:line="240" w:lineRule="auto"/>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C31. </w:t>
      </w:r>
      <w:r>
        <w:rPr>
          <w:rFonts w:ascii="Times New Roman" w:eastAsia="Times New Roman" w:hAnsi="Times New Roman" w:cs="Times New Roman"/>
          <w:color w:val="073763"/>
        </w:rPr>
        <w:t xml:space="preserve">Lines 230 -251. correlating body condition (based on Body Weight) with health status. </w:t>
      </w:r>
      <w:r>
        <w:rPr>
          <w:rFonts w:ascii="Times New Roman" w:eastAsia="Times New Roman" w:hAnsi="Times New Roman" w:cs="Times New Roman"/>
          <w:b/>
          <w:color w:val="073763"/>
        </w:rPr>
        <w:t xml:space="preserve">No argument is given to support these data as indicator of fitness with or without </w:t>
      </w:r>
      <w:r>
        <w:rPr>
          <w:rFonts w:ascii="Times New Roman" w:eastAsia="Times New Roman" w:hAnsi="Times New Roman" w:cs="Times New Roman"/>
          <w:b/>
          <w:color w:val="073763"/>
        </w:rPr>
        <w:t>parasite</w:t>
      </w:r>
      <w:r>
        <w:rPr>
          <w:rFonts w:ascii="Times New Roman" w:eastAsia="Times New Roman" w:hAnsi="Times New Roman" w:cs="Times New Roman"/>
          <w:color w:val="073763"/>
        </w:rPr>
        <w:t xml:space="preserve">. Moreover, literature is divided about the relevance of BC to estimate heath state and/or parasite impact on host fitness (see few non-exhaustive examples I have in my personal bibliography: for: in the </w:t>
      </w:r>
      <w:proofErr w:type="gramStart"/>
      <w:r>
        <w:rPr>
          <w:rFonts w:ascii="Times New Roman" w:eastAsia="Times New Roman" w:hAnsi="Times New Roman" w:cs="Times New Roman"/>
          <w:color w:val="073763"/>
        </w:rPr>
        <w:t>field :</w:t>
      </w:r>
      <w:proofErr w:type="gramEnd"/>
      <w:r>
        <w:rPr>
          <w:rFonts w:ascii="Times New Roman" w:eastAsia="Times New Roman" w:hAnsi="Times New Roman" w:cs="Times New Roman"/>
          <w:color w:val="073763"/>
        </w:rPr>
        <w:t xml:space="preserve"> caribous - Hughes et al, 2009 - ; ag</w:t>
      </w:r>
      <w:r>
        <w:rPr>
          <w:rFonts w:ascii="Times New Roman" w:eastAsia="Times New Roman" w:hAnsi="Times New Roman" w:cs="Times New Roman"/>
          <w:color w:val="073763"/>
        </w:rPr>
        <w:t>ainst or with restriction (especially in mice!) see here</w:t>
      </w:r>
      <w:r>
        <w:rPr>
          <w:rFonts w:ascii="Times New Roman" w:eastAsia="Times New Roman" w:hAnsi="Times New Roman" w:cs="Times New Roman"/>
          <w:color w:val="073763"/>
          <w:sz w:val="23"/>
          <w:szCs w:val="23"/>
          <w:vertAlign w:val="superscript"/>
        </w:rPr>
        <w:t>1</w:t>
      </w:r>
      <w:r>
        <w:rPr>
          <w:rFonts w:ascii="Times New Roman" w:eastAsia="Times New Roman" w:hAnsi="Times New Roman" w:cs="Times New Roman"/>
          <w:color w:val="073763"/>
        </w:rPr>
        <w:t>). Note that numerous parasitological studies showed positive correlation between either body size or weight with either parasite richness or parasite load (similar to what the authors referee here a</w:t>
      </w:r>
      <w:r>
        <w:rPr>
          <w:rFonts w:ascii="Times New Roman" w:eastAsia="Times New Roman" w:hAnsi="Times New Roman" w:cs="Times New Roman"/>
          <w:color w:val="073763"/>
        </w:rPr>
        <w:t xml:space="preserve">s tolerance). This is especially true among fish hosts. </w:t>
      </w:r>
      <w:r>
        <w:rPr>
          <w:rFonts w:ascii="Times New Roman" w:eastAsia="Times New Roman" w:hAnsi="Times New Roman" w:cs="Times New Roman"/>
          <w:b/>
          <w:color w:val="073763"/>
        </w:rPr>
        <w:t xml:space="preserve">To conclude, I recommend the reading of Wilder et al. 2016. </w:t>
      </w:r>
      <w:r>
        <w:rPr>
          <w:rFonts w:ascii="Times New Roman" w:eastAsia="Times New Roman" w:hAnsi="Times New Roman" w:cs="Times New Roman"/>
          <w:color w:val="073763"/>
        </w:rPr>
        <w:t>Functional Ecology 30, 108–115 to question the relevance of BC parameter. Clearly, I am not convinced that this data reflects the health sta</w:t>
      </w:r>
      <w:r>
        <w:rPr>
          <w:rFonts w:ascii="Times New Roman" w:eastAsia="Times New Roman" w:hAnsi="Times New Roman" w:cs="Times New Roman"/>
          <w:color w:val="073763"/>
        </w:rPr>
        <w:t xml:space="preserve">tus under infection or not. At least, I would have </w:t>
      </w:r>
      <w:proofErr w:type="gramStart"/>
      <w:r>
        <w:rPr>
          <w:rFonts w:ascii="Times New Roman" w:eastAsia="Times New Roman" w:hAnsi="Times New Roman" w:cs="Times New Roman"/>
          <w:color w:val="073763"/>
        </w:rPr>
        <w:t>appreciate</w:t>
      </w:r>
      <w:proofErr w:type="gramEnd"/>
      <w:r>
        <w:rPr>
          <w:rFonts w:ascii="Times New Roman" w:eastAsia="Times New Roman" w:hAnsi="Times New Roman" w:cs="Times New Roman"/>
          <w:color w:val="073763"/>
        </w:rPr>
        <w:t xml:space="preserve"> the authors develop some arguments! See further comments on </w:t>
      </w:r>
      <w:proofErr w:type="gramStart"/>
      <w:r>
        <w:rPr>
          <w:rFonts w:ascii="Times New Roman" w:eastAsia="Times New Roman" w:hAnsi="Times New Roman" w:cs="Times New Roman"/>
          <w:color w:val="073763"/>
        </w:rPr>
        <w:t>pathogeny ,</w:t>
      </w:r>
      <w:proofErr w:type="gramEnd"/>
      <w:r>
        <w:rPr>
          <w:rFonts w:ascii="Times New Roman" w:eastAsia="Times New Roman" w:hAnsi="Times New Roman" w:cs="Times New Roman"/>
          <w:color w:val="073763"/>
        </w:rPr>
        <w:t xml:space="preserve"> parasite cost/ host fitness and induced mortality </w:t>
      </w:r>
    </w:p>
    <w:p w14:paraId="5B29BBDF" w14:textId="77777777" w:rsidR="00E7352F" w:rsidRDefault="00781638">
      <w:pPr>
        <w:spacing w:before="288"/>
        <w:ind w:left="-24" w:right="-28"/>
        <w:jc w:val="both"/>
        <w:rPr>
          <w:rFonts w:ascii="Times New Roman" w:eastAsia="Times New Roman" w:hAnsi="Times New Roman" w:cs="Times New Roman"/>
          <w:b/>
          <w:color w:val="073763"/>
          <w:sz w:val="19"/>
          <w:szCs w:val="19"/>
        </w:rPr>
      </w:pPr>
      <w:r>
        <w:rPr>
          <w:rFonts w:ascii="Times New Roman" w:eastAsia="Times New Roman" w:hAnsi="Times New Roman" w:cs="Times New Roman"/>
          <w:color w:val="073763"/>
          <w:sz w:val="12"/>
          <w:szCs w:val="12"/>
        </w:rPr>
        <w:t xml:space="preserve">1 </w:t>
      </w:r>
      <w:r>
        <w:rPr>
          <w:rFonts w:ascii="Times New Roman" w:eastAsia="Times New Roman" w:hAnsi="Times New Roman" w:cs="Times New Roman"/>
          <w:color w:val="073763"/>
          <w:sz w:val="33"/>
          <w:szCs w:val="33"/>
          <w:vertAlign w:val="subscript"/>
        </w:rPr>
        <w:t>Ullman-</w:t>
      </w:r>
      <w:proofErr w:type="spellStart"/>
      <w:r>
        <w:rPr>
          <w:rFonts w:ascii="Times New Roman" w:eastAsia="Times New Roman" w:hAnsi="Times New Roman" w:cs="Times New Roman"/>
          <w:color w:val="073763"/>
          <w:sz w:val="33"/>
          <w:szCs w:val="33"/>
          <w:vertAlign w:val="subscript"/>
        </w:rPr>
        <w:t>Culleré</w:t>
      </w:r>
      <w:proofErr w:type="spellEnd"/>
      <w:r>
        <w:rPr>
          <w:rFonts w:ascii="Times New Roman" w:eastAsia="Times New Roman" w:hAnsi="Times New Roman" w:cs="Times New Roman"/>
          <w:color w:val="073763"/>
          <w:sz w:val="33"/>
          <w:szCs w:val="33"/>
          <w:vertAlign w:val="subscript"/>
        </w:rPr>
        <w:t xml:space="preserve"> and Foltz. 1999. Laboratory Animal Science. Difference in Relevance of BW to assess the health </w:t>
      </w:r>
      <w:r>
        <w:rPr>
          <w:rFonts w:ascii="Times New Roman" w:eastAsia="Times New Roman" w:hAnsi="Times New Roman" w:cs="Times New Roman"/>
          <w:color w:val="073763"/>
          <w:sz w:val="19"/>
          <w:szCs w:val="19"/>
        </w:rPr>
        <w:t>status of males and (virgin) females (variation of organ volumes and increase in tissue mass in response to infection?) - Rao et al. 1989. Fundame</w:t>
      </w:r>
      <w:r>
        <w:rPr>
          <w:rFonts w:ascii="Times New Roman" w:eastAsia="Times New Roman" w:hAnsi="Times New Roman" w:cs="Times New Roman"/>
          <w:color w:val="073763"/>
          <w:sz w:val="19"/>
          <w:szCs w:val="19"/>
        </w:rPr>
        <w:t>ntal and Applied Toxicology. Volume 13, Issue 1, Pages 156-164. Mice previously infested by virus. If there is no change in body weight between treated and untreated mice, there is lower mortality of the treated ones. Survival one important parameter of th</w:t>
      </w:r>
      <w:r>
        <w:rPr>
          <w:rFonts w:ascii="Times New Roman" w:eastAsia="Times New Roman" w:hAnsi="Times New Roman" w:cs="Times New Roman"/>
          <w:color w:val="073763"/>
          <w:sz w:val="19"/>
          <w:szCs w:val="19"/>
        </w:rPr>
        <w:t xml:space="preserve">e fitness is then not linked to Body Weight. But effect of the infection on survival is clear (mortality) - Effect on age on BC Indices (lot of studies and models for instance humans: </w:t>
      </w:r>
      <w:proofErr w:type="spellStart"/>
      <w:r>
        <w:rPr>
          <w:rFonts w:ascii="Times New Roman" w:eastAsia="Times New Roman" w:hAnsi="Times New Roman" w:cs="Times New Roman"/>
          <w:color w:val="073763"/>
          <w:sz w:val="19"/>
          <w:szCs w:val="19"/>
        </w:rPr>
        <w:t>Goodpaster</w:t>
      </w:r>
      <w:proofErr w:type="spellEnd"/>
      <w:r>
        <w:rPr>
          <w:rFonts w:ascii="Times New Roman" w:eastAsia="Times New Roman" w:hAnsi="Times New Roman" w:cs="Times New Roman"/>
          <w:color w:val="073763"/>
          <w:sz w:val="19"/>
          <w:szCs w:val="19"/>
        </w:rPr>
        <w:t xml:space="preserve"> and al. The Journals of Gerontology: Series A, Volume 61, Iss</w:t>
      </w:r>
      <w:r>
        <w:rPr>
          <w:rFonts w:ascii="Times New Roman" w:eastAsia="Times New Roman" w:hAnsi="Times New Roman" w:cs="Times New Roman"/>
          <w:color w:val="073763"/>
          <w:sz w:val="19"/>
          <w:szCs w:val="19"/>
        </w:rPr>
        <w:t xml:space="preserve">ue 10, October 2006, Pages 1059–1064) </w:t>
      </w:r>
      <w:r>
        <w:rPr>
          <w:rFonts w:ascii="Times New Roman" w:eastAsia="Times New Roman" w:hAnsi="Times New Roman" w:cs="Times New Roman"/>
          <w:b/>
          <w:color w:val="073763"/>
          <w:sz w:val="19"/>
          <w:szCs w:val="19"/>
        </w:rPr>
        <w:t xml:space="preserve">How is differences of age in BC taken into account in this very study? </w:t>
      </w:r>
    </w:p>
    <w:p w14:paraId="6B192FE1" w14:textId="77777777" w:rsidR="00E7352F" w:rsidRDefault="00781638">
      <w:pPr>
        <w:spacing w:before="288"/>
        <w:ind w:left="696" w:right="-28"/>
        <w:jc w:val="both"/>
      </w:pPr>
      <w:r>
        <w:rPr>
          <w:rFonts w:ascii="Times New Roman" w:eastAsia="Times New Roman" w:hAnsi="Times New Roman" w:cs="Times New Roman"/>
        </w:rPr>
        <w:t xml:space="preserve">This is a notorious complex debate in the community. We chose to not expand on the above, as we obtained negative results (see line 391-394 orig. </w:t>
      </w:r>
      <w:r>
        <w:rPr>
          <w:rFonts w:ascii="Times New Roman" w:eastAsia="Times New Roman" w:hAnsi="Times New Roman" w:cs="Times New Roman"/>
        </w:rPr>
        <w:t>“We here used body condition as a proxy for the health component of host fitness. We, however, did not find evidence for differences in body condition between hybrids and pure mice upon infection. We conclude that we do not have evidence that lower parasit</w:t>
      </w:r>
      <w:r>
        <w:rPr>
          <w:rFonts w:ascii="Times New Roman" w:eastAsia="Times New Roman" w:hAnsi="Times New Roman" w:cs="Times New Roman"/>
        </w:rPr>
        <w:t>emia in hybrids increases their health.”). We are aware that this could reflect an actual similarity of health over the hybrid zone, or the incapacity of our proxy to detect significant difference, and don’t claim otherwise. We</w:t>
      </w:r>
      <w:ins w:id="153" w:author="Emanuel Heitlinger" w:date="2019-10-03T14:16:00Z">
        <w:r>
          <w:rPr>
            <w:rFonts w:ascii="Times New Roman" w:eastAsia="Times New Roman" w:hAnsi="Times New Roman" w:cs="Times New Roman"/>
          </w:rPr>
          <w:t>, however,</w:t>
        </w:r>
      </w:ins>
      <w:r>
        <w:rPr>
          <w:rFonts w:ascii="Times New Roman" w:eastAsia="Times New Roman" w:hAnsi="Times New Roman" w:cs="Times New Roman"/>
        </w:rPr>
        <w:t xml:space="preserve"> have the strong op</w:t>
      </w:r>
      <w:r>
        <w:rPr>
          <w:rFonts w:ascii="Times New Roman" w:eastAsia="Times New Roman" w:hAnsi="Times New Roman" w:cs="Times New Roman"/>
        </w:rPr>
        <w:t xml:space="preserve">inion that the absence of an effect on health should be the null hypothesis. </w:t>
      </w:r>
    </w:p>
    <w:p w14:paraId="404EAAB9" w14:textId="77777777" w:rsidR="00E7352F" w:rsidRDefault="00E7352F">
      <w:pPr>
        <w:spacing w:before="288"/>
        <w:ind w:left="696" w:right="-28"/>
        <w:jc w:val="both"/>
        <w:rPr>
          <w:rFonts w:ascii="Times New Roman" w:eastAsia="Times New Roman" w:hAnsi="Times New Roman" w:cs="Times New Roman"/>
        </w:rPr>
      </w:pPr>
    </w:p>
    <w:p w14:paraId="24F848E9" w14:textId="77777777" w:rsidR="00E7352F" w:rsidRDefault="00781638">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C32. </w:t>
      </w:r>
      <w:r>
        <w:rPr>
          <w:rFonts w:ascii="Times New Roman" w:eastAsia="Times New Roman" w:hAnsi="Times New Roman" w:cs="Times New Roman"/>
          <w:color w:val="073763"/>
        </w:rPr>
        <w:t xml:space="preserve">Lines 232-233: </w:t>
      </w:r>
      <w:r>
        <w:rPr>
          <w:rFonts w:ascii="Times New Roman" w:eastAsia="Times New Roman" w:hAnsi="Times New Roman" w:cs="Times New Roman"/>
          <w:b/>
          <w:color w:val="073763"/>
        </w:rPr>
        <w:t>Lake of references</w:t>
      </w:r>
      <w:r>
        <w:rPr>
          <w:rFonts w:ascii="Times New Roman" w:eastAsia="Times New Roman" w:hAnsi="Times New Roman" w:cs="Times New Roman"/>
          <w:color w:val="073763"/>
        </w:rPr>
        <w:t xml:space="preserve">! At least validate the use of the residue with some previous references. Perhaps Jacobs et al. 1996. OIKOS 77: 61-67? </w:t>
      </w:r>
    </w:p>
    <w:p w14:paraId="6411D3FB" w14:textId="77777777" w:rsidR="00E7352F" w:rsidRDefault="00781638">
      <w:pPr>
        <w:spacing w:before="288"/>
        <w:ind w:left="696" w:right="-28"/>
        <w:jc w:val="both"/>
        <w:rPr>
          <w:rFonts w:ascii="Times New Roman" w:eastAsia="Times New Roman" w:hAnsi="Times New Roman" w:cs="Times New Roman"/>
        </w:rPr>
      </w:pPr>
      <w:r>
        <w:rPr>
          <w:rFonts w:ascii="Times New Roman" w:eastAsia="Times New Roman" w:hAnsi="Times New Roman" w:cs="Times New Roman"/>
        </w:rPr>
        <w:t>See orig. line 235-</w:t>
      </w:r>
      <w:r>
        <w:rPr>
          <w:rFonts w:ascii="Times New Roman" w:eastAsia="Times New Roman" w:hAnsi="Times New Roman" w:cs="Times New Roman"/>
        </w:rPr>
        <w:t>236 (“Individuals with a positive residual were considered in better condition than individuals with a negative one, as this index correlates with variation in fat, water, and lean dry mass (Schulte-</w:t>
      </w:r>
      <w:proofErr w:type="spellStart"/>
      <w:r>
        <w:rPr>
          <w:rFonts w:ascii="Times New Roman" w:eastAsia="Times New Roman" w:hAnsi="Times New Roman" w:cs="Times New Roman"/>
        </w:rPr>
        <w:t>Hostedde</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Zinner</w:t>
      </w:r>
      <w:proofErr w:type="spellEnd"/>
      <w:r>
        <w:rPr>
          <w:rFonts w:ascii="Times New Roman" w:eastAsia="Times New Roman" w:hAnsi="Times New Roman" w:cs="Times New Roman"/>
        </w:rPr>
        <w:t xml:space="preserve">, Millar, &amp; Hickling, 2005)”). </w:t>
      </w:r>
    </w:p>
    <w:p w14:paraId="1AFE2D03" w14:textId="77777777" w:rsidR="00E7352F" w:rsidRDefault="00781638">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C33. </w:t>
      </w:r>
      <w:r>
        <w:rPr>
          <w:rFonts w:ascii="Times New Roman" w:eastAsia="Times New Roman" w:hAnsi="Times New Roman" w:cs="Times New Roman"/>
          <w:color w:val="073763"/>
        </w:rPr>
        <w:t>Line</w:t>
      </w:r>
      <w:r>
        <w:rPr>
          <w:rFonts w:ascii="Times New Roman" w:eastAsia="Times New Roman" w:hAnsi="Times New Roman" w:cs="Times New Roman"/>
          <w:color w:val="073763"/>
        </w:rPr>
        <w:t xml:space="preserve">s 260 -270: </w:t>
      </w:r>
    </w:p>
    <w:p w14:paraId="241183FD"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1/ in this part we understand that sampling of mice studied for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and pinworm infections have not </w:t>
      </w:r>
      <w:r>
        <w:rPr>
          <w:rFonts w:ascii="Times New Roman" w:eastAsia="Times New Roman" w:hAnsi="Times New Roman" w:cs="Times New Roman"/>
          <w:color w:val="073763"/>
        </w:rPr>
        <w:lastRenderedPageBreak/>
        <w:t>been completely identical (</w:t>
      </w:r>
      <w:proofErr w:type="gramStart"/>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xml:space="preserve"> 384 mice sampled in 2016 and 2017; Pinworms: Between 2014 and 2017, 585 mice ...). </w:t>
      </w:r>
      <w:r>
        <w:rPr>
          <w:rFonts w:ascii="Times New Roman" w:eastAsia="Times New Roman" w:hAnsi="Times New Roman" w:cs="Times New Roman"/>
          <w:b/>
          <w:color w:val="073763"/>
        </w:rPr>
        <w:t xml:space="preserve">This must be explained before </w:t>
      </w:r>
      <w:r>
        <w:rPr>
          <w:rFonts w:ascii="Times New Roman" w:eastAsia="Times New Roman" w:hAnsi="Times New Roman" w:cs="Times New Roman"/>
          <w:color w:val="073763"/>
        </w:rPr>
        <w:t xml:space="preserve">in M&amp;M </w:t>
      </w:r>
    </w:p>
    <w:p w14:paraId="4F0147B8" w14:textId="77777777" w:rsidR="00E7352F" w:rsidRDefault="00781638">
      <w:pPr>
        <w:spacing w:before="288"/>
        <w:ind w:left="696" w:right="-28"/>
        <w:jc w:val="both"/>
        <w:rPr>
          <w:rFonts w:ascii="Times New Roman" w:eastAsia="Times New Roman" w:hAnsi="Times New Roman" w:cs="Times New Roman"/>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 xml:space="preserve">C16. </w:t>
      </w:r>
    </w:p>
    <w:p w14:paraId="7F292A44" w14:textId="77777777" w:rsidR="00E7352F" w:rsidRDefault="00781638">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2/See specific comments on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The 3 species </w:t>
      </w:r>
      <w:r>
        <w:rPr>
          <w:rFonts w:ascii="Times New Roman" w:eastAsia="Times New Roman" w:hAnsi="Times New Roman" w:cs="Times New Roman"/>
          <w:b/>
          <w:color w:val="073763"/>
        </w:rPr>
        <w:t xml:space="preserve">are pooled </w:t>
      </w:r>
      <w:r>
        <w:rPr>
          <w:rFonts w:ascii="Times New Roman" w:eastAsia="Times New Roman" w:hAnsi="Times New Roman" w:cs="Times New Roman"/>
          <w:color w:val="073763"/>
        </w:rPr>
        <w:t xml:space="preserve">in this result and the upcoming ones, but </w:t>
      </w:r>
      <w:proofErr w:type="gramStart"/>
      <w:r>
        <w:rPr>
          <w:rFonts w:ascii="Times New Roman" w:eastAsia="Times New Roman" w:hAnsi="Times New Roman" w:cs="Times New Roman"/>
          <w:color w:val="073763"/>
        </w:rPr>
        <w:t>theirs</w:t>
      </w:r>
      <w:proofErr w:type="gramEnd"/>
      <w:r>
        <w:rPr>
          <w:rFonts w:ascii="Times New Roman" w:eastAsia="Times New Roman" w:hAnsi="Times New Roman" w:cs="Times New Roman"/>
          <w:color w:val="073763"/>
        </w:rPr>
        <w:t xml:space="preserve"> distributions</w:t>
      </w:r>
      <w:r>
        <w:rPr>
          <w:rFonts w:ascii="Times New Roman" w:eastAsia="Times New Roman" w:hAnsi="Times New Roman" w:cs="Times New Roman"/>
          <w:color w:val="073763"/>
        </w:rPr>
        <w:t xml:space="preserve"> across the zone are not equal (</w:t>
      </w:r>
      <w:proofErr w:type="spellStart"/>
      <w:r>
        <w:rPr>
          <w:rFonts w:ascii="Times New Roman" w:eastAsia="Times New Roman" w:hAnsi="Times New Roman" w:cs="Times New Roman"/>
          <w:color w:val="073763"/>
        </w:rPr>
        <w:t>Jarquín</w:t>
      </w:r>
      <w:proofErr w:type="spellEnd"/>
      <w:r>
        <w:rPr>
          <w:rFonts w:ascii="Times New Roman" w:eastAsia="Times New Roman" w:hAnsi="Times New Roman" w:cs="Times New Roman"/>
          <w:color w:val="073763"/>
        </w:rPr>
        <w:t xml:space="preserve">-Díaz et al., 2019). Only the most largely distributed species must be taken into account to be rigorous. </w:t>
      </w:r>
    </w:p>
    <w:p w14:paraId="69477D65" w14:textId="77777777" w:rsidR="00E7352F" w:rsidRDefault="00781638">
      <w:pPr>
        <w:spacing w:before="288"/>
        <w:ind w:left="696" w:right="-33"/>
        <w:jc w:val="both"/>
        <w:rPr>
          <w:rFonts w:ascii="Times New Roman" w:eastAsia="Times New Roman" w:hAnsi="Times New Roman" w:cs="Times New Roman"/>
          <w:b/>
          <w:color w:val="980000"/>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C9.</w:t>
      </w:r>
    </w:p>
    <w:p w14:paraId="76A26DEB"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3/ the author have the possibility </w:t>
      </w:r>
      <w:r>
        <w:rPr>
          <w:rFonts w:ascii="Times New Roman" w:eastAsia="Times New Roman" w:hAnsi="Times New Roman" w:cs="Times New Roman"/>
          <w:b/>
          <w:color w:val="073763"/>
        </w:rPr>
        <w:t xml:space="preserve">to investigate co-infections </w:t>
      </w:r>
      <w:r>
        <w:rPr>
          <w:rFonts w:ascii="Times New Roman" w:eastAsia="Times New Roman" w:hAnsi="Times New Roman" w:cs="Times New Roman"/>
          <w:color w:val="073763"/>
        </w:rPr>
        <w:t>but they do not. Evaluation of the sus</w:t>
      </w:r>
      <w:r>
        <w:rPr>
          <w:rFonts w:ascii="Times New Roman" w:eastAsia="Times New Roman" w:hAnsi="Times New Roman" w:cs="Times New Roman"/>
          <w:color w:val="073763"/>
        </w:rPr>
        <w:t xml:space="preserve">ceptibility to co-infections would allow a more subtly investigation of immune abilities (partly under genetic determinisms). So how many mice share </w:t>
      </w:r>
      <w:r>
        <w:rPr>
          <w:rFonts w:ascii="Times New Roman" w:eastAsia="Times New Roman" w:hAnsi="Times New Roman" w:cs="Times New Roman"/>
          <w:i/>
          <w:color w:val="073763"/>
        </w:rPr>
        <w:t xml:space="preserve">Eimeria sp. </w:t>
      </w:r>
      <w:r>
        <w:rPr>
          <w:rFonts w:ascii="Times New Roman" w:eastAsia="Times New Roman" w:hAnsi="Times New Roman" w:cs="Times New Roman"/>
          <w:color w:val="073763"/>
        </w:rPr>
        <w:t>and pinworm infections? When comparing number (prevalence) and intensities of co-infections, ar</w:t>
      </w:r>
      <w:r>
        <w:rPr>
          <w:rFonts w:ascii="Times New Roman" w:eastAsia="Times New Roman" w:hAnsi="Times New Roman" w:cs="Times New Roman"/>
          <w:color w:val="073763"/>
        </w:rPr>
        <w:t xml:space="preserve">e parental and hybrid mice identical? </w:t>
      </w:r>
    </w:p>
    <w:p w14:paraId="505FD598" w14:textId="77777777" w:rsidR="00E7352F" w:rsidRDefault="00781638">
      <w:pPr>
        <w:spacing w:before="288"/>
        <w:ind w:left="696" w:right="-28"/>
        <w:jc w:val="both"/>
      </w:pPr>
      <w:r>
        <w:rPr>
          <w:rFonts w:ascii="Times New Roman" w:eastAsia="Times New Roman" w:hAnsi="Times New Roman" w:cs="Times New Roman"/>
        </w:rPr>
        <w:t xml:space="preserve">We agree that co-infections </w:t>
      </w:r>
      <w:proofErr w:type="gramStart"/>
      <w:r>
        <w:rPr>
          <w:rFonts w:ascii="Times New Roman" w:eastAsia="Times New Roman" w:hAnsi="Times New Roman" w:cs="Times New Roman"/>
        </w:rPr>
        <w:t>is</w:t>
      </w:r>
      <w:proofErr w:type="gramEnd"/>
      <w:r>
        <w:rPr>
          <w:rFonts w:ascii="Times New Roman" w:eastAsia="Times New Roman" w:hAnsi="Times New Roman" w:cs="Times New Roman"/>
        </w:rPr>
        <w:t xml:space="preserve"> a major topic of research. We have the option to investigate co-infection with 2 specific parasites. These mice carry a lot of helminths, coccidia, bacteria… </w:t>
      </w:r>
      <w:proofErr w:type="gramStart"/>
      <w:r>
        <w:rPr>
          <w:rFonts w:ascii="Times New Roman" w:eastAsia="Times New Roman" w:hAnsi="Times New Roman" w:cs="Times New Roman"/>
        </w:rPr>
        <w:t>So</w:t>
      </w:r>
      <w:proofErr w:type="gramEnd"/>
      <w:r>
        <w:rPr>
          <w:rFonts w:ascii="Times New Roman" w:eastAsia="Times New Roman" w:hAnsi="Times New Roman" w:cs="Times New Roman"/>
        </w:rPr>
        <w:t xml:space="preserve"> this investigation would </w:t>
      </w:r>
      <w:r>
        <w:rPr>
          <w:rFonts w:ascii="Times New Roman" w:eastAsia="Times New Roman" w:hAnsi="Times New Roman" w:cs="Times New Roman"/>
        </w:rPr>
        <w:t xml:space="preserve">be only a small first glimpse at potential of co-infections. We are currently working on a more complete molecular analysis of parasites and the microbiome of mice in the HMHZ, but don’t consider this in the scope of the current study. </w:t>
      </w:r>
    </w:p>
    <w:p w14:paraId="07920090" w14:textId="77777777" w:rsidR="00E7352F" w:rsidRDefault="00781638">
      <w:pPr>
        <w:spacing w:before="288"/>
        <w:ind w:right="-28"/>
        <w:jc w:val="both"/>
      </w:pPr>
      <w:r>
        <w:rPr>
          <w:rFonts w:ascii="Times New Roman" w:eastAsia="Times New Roman" w:hAnsi="Times New Roman" w:cs="Times New Roman"/>
          <w:b/>
          <w:color w:val="980000"/>
        </w:rPr>
        <w:t xml:space="preserve">C34. </w:t>
      </w:r>
      <w:r>
        <w:rPr>
          <w:rFonts w:ascii="Times New Roman" w:eastAsia="Times New Roman" w:hAnsi="Times New Roman" w:cs="Times New Roman"/>
          <w:color w:val="073763"/>
        </w:rPr>
        <w:t>Lines 271-270.</w:t>
      </w:r>
      <w:r>
        <w:rPr>
          <w:rFonts w:ascii="Times New Roman" w:eastAsia="Times New Roman" w:hAnsi="Times New Roman" w:cs="Times New Roman"/>
          <w:color w:val="073763"/>
        </w:rPr>
        <w:t xml:space="preserve"> This result agrees with the previous parasitological studies of the HZ. Clearly, we do not </w:t>
      </w:r>
      <w:proofErr w:type="gramStart"/>
      <w:r>
        <w:rPr>
          <w:rFonts w:ascii="Times New Roman" w:eastAsia="Times New Roman" w:hAnsi="Times New Roman" w:cs="Times New Roman"/>
          <w:color w:val="073763"/>
        </w:rPr>
        <w:t>expected</w:t>
      </w:r>
      <w:proofErr w:type="gramEnd"/>
      <w:r>
        <w:rPr>
          <w:rFonts w:ascii="Times New Roman" w:eastAsia="Times New Roman" w:hAnsi="Times New Roman" w:cs="Times New Roman"/>
          <w:color w:val="073763"/>
        </w:rPr>
        <w:t xml:space="preserve"> great variation in encounter and ecological parameters in such a limited area. </w:t>
      </w:r>
    </w:p>
    <w:p w14:paraId="072C4DB6" w14:textId="77777777" w:rsidR="00E7352F" w:rsidRDefault="00781638">
      <w:pPr>
        <w:spacing w:before="288" w:line="240" w:lineRule="auto"/>
        <w:ind w:left="696" w:right="-28"/>
        <w:jc w:val="both"/>
        <w:rPr>
          <w:rFonts w:ascii="Times New Roman" w:eastAsia="Times New Roman" w:hAnsi="Times New Roman" w:cs="Times New Roman"/>
        </w:rPr>
      </w:pPr>
      <w:r>
        <w:rPr>
          <w:rFonts w:ascii="Times New Roman" w:eastAsia="Times New Roman" w:hAnsi="Times New Roman" w:cs="Times New Roman"/>
        </w:rPr>
        <w:t>This was never tested with this method (logistic regression modelling prevalence) in the HMHZ</w:t>
      </w:r>
    </w:p>
    <w:p w14:paraId="49ADF7D6" w14:textId="77777777" w:rsidR="00E7352F" w:rsidRDefault="00781638">
      <w:pPr>
        <w:spacing w:line="240" w:lineRule="auto"/>
        <w:ind w:left="696" w:right="-28"/>
        <w:jc w:val="both"/>
        <w:rPr>
          <w:rFonts w:ascii="Times New Roman" w:eastAsia="Times New Roman" w:hAnsi="Times New Roman" w:cs="Times New Roman"/>
          <w:b/>
          <w:color w:val="980000"/>
        </w:rPr>
      </w:pPr>
      <w:r>
        <w:rPr>
          <w:rFonts w:ascii="Times New Roman" w:eastAsia="Times New Roman" w:hAnsi="Times New Roman" w:cs="Times New Roman"/>
        </w:rPr>
        <w:t>See</w:t>
      </w:r>
      <w:r>
        <w:rPr>
          <w:rFonts w:ascii="Times New Roman" w:eastAsia="Times New Roman" w:hAnsi="Times New Roman" w:cs="Times New Roman"/>
          <w:b/>
          <w:color w:val="980000"/>
        </w:rPr>
        <w:t xml:space="preserve"> C11.</w:t>
      </w:r>
    </w:p>
    <w:p w14:paraId="3209B9D7"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C35. </w:t>
      </w:r>
      <w:r>
        <w:rPr>
          <w:rFonts w:ascii="Times New Roman" w:eastAsia="Times New Roman" w:hAnsi="Times New Roman" w:cs="Times New Roman"/>
          <w:color w:val="073763"/>
        </w:rPr>
        <w:t xml:space="preserve">Lines 279-287 (Results on </w:t>
      </w:r>
      <w:r>
        <w:rPr>
          <w:rFonts w:ascii="Times New Roman" w:eastAsia="Times New Roman" w:hAnsi="Times New Roman" w:cs="Times New Roman"/>
          <w:i/>
          <w:color w:val="073763"/>
        </w:rPr>
        <w:t>Eimeria</w:t>
      </w:r>
      <w:r>
        <w:rPr>
          <w:rFonts w:ascii="Times New Roman" w:eastAsia="Times New Roman" w:hAnsi="Times New Roman" w:cs="Times New Roman"/>
          <w:color w:val="073763"/>
        </w:rPr>
        <w:t>), 288-307 (results on Pinworms) and 308-318 (results on Body conditions): these results are coherent only if we ag</w:t>
      </w:r>
      <w:r>
        <w:rPr>
          <w:rFonts w:ascii="Times New Roman" w:eastAsia="Times New Roman" w:hAnsi="Times New Roman" w:cs="Times New Roman"/>
          <w:color w:val="073763"/>
        </w:rPr>
        <w:t xml:space="preserve">ree with the protocol and the previous statements of modeling. See above comments and troubles on this subject. </w:t>
      </w:r>
    </w:p>
    <w:p w14:paraId="3A2B3291" w14:textId="77777777" w:rsidR="00E7352F" w:rsidRDefault="00781638">
      <w:pPr>
        <w:spacing w:before="288"/>
        <w:ind w:left="696" w:right="-28"/>
        <w:jc w:val="both"/>
      </w:pPr>
      <w:r>
        <w:rPr>
          <w:rFonts w:ascii="Times New Roman" w:eastAsia="Times New Roman" w:hAnsi="Times New Roman" w:cs="Times New Roman"/>
        </w:rPr>
        <w:t>We are sure that our analysis is coherent. We hope the answers to previous comments and additions to the text allow the reviewer and the reader</w:t>
      </w:r>
      <w:r>
        <w:rPr>
          <w:rFonts w:ascii="Times New Roman" w:eastAsia="Times New Roman" w:hAnsi="Times New Roman" w:cs="Times New Roman"/>
        </w:rPr>
        <w:t xml:space="preserve"> to come to the same conclusion. </w:t>
      </w:r>
    </w:p>
    <w:p w14:paraId="263FA6C4"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C36. </w:t>
      </w:r>
      <w:r>
        <w:rPr>
          <w:rFonts w:ascii="Times New Roman" w:eastAsia="Times New Roman" w:hAnsi="Times New Roman" w:cs="Times New Roman"/>
          <w:color w:val="073763"/>
        </w:rPr>
        <w:t>Lines 298-307. Comparison with Baird et al. analysis. The authors do not explain why focusing on the Baird et al. ‘s alpha is sufficient/ relevant /important to justify a similarity. What does this alpha value concret</w:t>
      </w:r>
      <w:r>
        <w:rPr>
          <w:rFonts w:ascii="Times New Roman" w:eastAsia="Times New Roman" w:hAnsi="Times New Roman" w:cs="Times New Roman"/>
          <w:color w:val="073763"/>
        </w:rPr>
        <w:t xml:space="preserve">ely represent </w:t>
      </w:r>
      <w:proofErr w:type="gramStart"/>
      <w:r>
        <w:rPr>
          <w:rFonts w:ascii="Times New Roman" w:eastAsia="Times New Roman" w:hAnsi="Times New Roman" w:cs="Times New Roman"/>
          <w:color w:val="073763"/>
        </w:rPr>
        <w:t>( too</w:t>
      </w:r>
      <w:proofErr w:type="gramEnd"/>
      <w:r>
        <w:rPr>
          <w:rFonts w:ascii="Times New Roman" w:eastAsia="Times New Roman" w:hAnsi="Times New Roman" w:cs="Times New Roman"/>
          <w:color w:val="073763"/>
        </w:rPr>
        <w:t xml:space="preserve"> shortly explained in M&amp;M)? Could the authors use the </w:t>
      </w:r>
      <w:proofErr w:type="spellStart"/>
      <w:r>
        <w:rPr>
          <w:rFonts w:ascii="Times New Roman" w:eastAsia="Times New Roman" w:hAnsi="Times New Roman" w:cs="Times New Roman"/>
          <w:color w:val="073763"/>
        </w:rPr>
        <w:t>apha</w:t>
      </w:r>
      <w:proofErr w:type="spellEnd"/>
      <w:r>
        <w:rPr>
          <w:rFonts w:ascii="Times New Roman" w:eastAsia="Times New Roman" w:hAnsi="Times New Roman" w:cs="Times New Roman"/>
          <w:color w:val="073763"/>
        </w:rPr>
        <w:t xml:space="preserve"> value of Baird et al. in this very study? This is too </w:t>
      </w:r>
      <w:r>
        <w:rPr>
          <w:rFonts w:ascii="Times New Roman" w:eastAsia="Times New Roman" w:hAnsi="Times New Roman" w:cs="Times New Roman"/>
          <w:b/>
          <w:color w:val="073763"/>
        </w:rPr>
        <w:t xml:space="preserve">obscure </w:t>
      </w:r>
      <w:r>
        <w:rPr>
          <w:rFonts w:ascii="Times New Roman" w:eastAsia="Times New Roman" w:hAnsi="Times New Roman" w:cs="Times New Roman"/>
          <w:color w:val="073763"/>
        </w:rPr>
        <w:t xml:space="preserve">to be validated by the reader without more arguments. See more comments on table 1. </w:t>
      </w:r>
    </w:p>
    <w:p w14:paraId="72ED689E" w14:textId="77777777" w:rsidR="00E7352F" w:rsidRDefault="00781638">
      <w:pPr>
        <w:spacing w:before="288"/>
        <w:ind w:left="696" w:right="-28"/>
        <w:jc w:val="both"/>
      </w:pPr>
      <w:r>
        <w:rPr>
          <w:rFonts w:ascii="Times New Roman" w:eastAsia="Times New Roman" w:hAnsi="Times New Roman" w:cs="Times New Roman"/>
        </w:rPr>
        <w:t>All occurrences of “Alpha” in o</w:t>
      </w:r>
      <w:r>
        <w:rPr>
          <w:rFonts w:ascii="Times New Roman" w:eastAsia="Times New Roman" w:hAnsi="Times New Roman" w:cs="Times New Roman"/>
        </w:rPr>
        <w:t xml:space="preserve">ur text are now </w:t>
      </w:r>
      <w:del w:id="154" w:author="Emanuel Heitlinger" w:date="2019-10-03T14:18:00Z">
        <w:r>
          <w:rPr>
            <w:rFonts w:ascii="Times New Roman" w:eastAsia="Times New Roman" w:hAnsi="Times New Roman" w:cs="Times New Roman"/>
          </w:rPr>
          <w:delText>explained verbatim</w:delText>
        </w:r>
      </w:del>
      <w:ins w:id="155" w:author="Emanuel Heitlinger" w:date="2019-10-03T14:18:00Z">
        <w:r>
          <w:rPr>
            <w:rFonts w:ascii="Times New Roman" w:eastAsia="Times New Roman" w:hAnsi="Times New Roman" w:cs="Times New Roman"/>
          </w:rPr>
          <w:t>replaced</w:t>
        </w:r>
      </w:ins>
      <w:r>
        <w:rPr>
          <w:rFonts w:ascii="Times New Roman" w:eastAsia="Times New Roman" w:hAnsi="Times New Roman" w:cs="Times New Roman"/>
        </w:rPr>
        <w:t xml:space="preserve"> with “hybridization effect”, we still use the shorthand </w:t>
      </w:r>
      <w:ins w:id="156" w:author="Emanuel Heitlinger" w:date="2019-10-03T14:18:00Z">
        <w:r>
          <w:rPr>
            <w:rFonts w:ascii="Times New Roman" w:eastAsia="Times New Roman" w:hAnsi="Times New Roman" w:cs="Times New Roman"/>
          </w:rPr>
          <w:t xml:space="preserve">(alpha) </w:t>
        </w:r>
      </w:ins>
      <w:r>
        <w:rPr>
          <w:rFonts w:ascii="Times New Roman" w:eastAsia="Times New Roman" w:hAnsi="Times New Roman" w:cs="Times New Roman"/>
        </w:rPr>
        <w:t xml:space="preserve">in tables. We added more explanation at the first </w:t>
      </w:r>
      <w:proofErr w:type="spellStart"/>
      <w:r>
        <w:rPr>
          <w:rFonts w:ascii="Times New Roman" w:eastAsia="Times New Roman" w:hAnsi="Times New Roman" w:cs="Times New Roman"/>
        </w:rPr>
        <w:t>occurence</w:t>
      </w:r>
      <w:proofErr w:type="spellEnd"/>
      <w:r>
        <w:rPr>
          <w:rFonts w:ascii="Times New Roman" w:eastAsia="Times New Roman" w:hAnsi="Times New Roman" w:cs="Times New Roman"/>
        </w:rPr>
        <w:t xml:space="preserve">: “Alpha represent the hybridization effect, or deviation from additivity between the two parental genomes. </w:t>
      </w:r>
      <w:proofErr w:type="gramStart"/>
      <w:r>
        <w:rPr>
          <w:rFonts w:ascii="Times New Roman" w:eastAsia="Times New Roman" w:hAnsi="Times New Roman" w:cs="Times New Roman"/>
        </w:rPr>
        <w:t>“ (</w:t>
      </w:r>
      <w:proofErr w:type="gramEnd"/>
      <w:r>
        <w:rPr>
          <w:rFonts w:ascii="Times New Roman" w:eastAsia="Times New Roman" w:hAnsi="Times New Roman" w:cs="Times New Roman"/>
        </w:rPr>
        <w:t>lines 234-235 new)</w:t>
      </w:r>
    </w:p>
    <w:p w14:paraId="18D3772D" w14:textId="77777777" w:rsidR="00E7352F" w:rsidRDefault="00781638">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lastRenderedPageBreak/>
        <w:t xml:space="preserve">C37. </w:t>
      </w:r>
      <w:r>
        <w:rPr>
          <w:rFonts w:ascii="Times New Roman" w:eastAsia="Times New Roman" w:hAnsi="Times New Roman" w:cs="Times New Roman"/>
          <w:color w:val="073763"/>
        </w:rPr>
        <w:t xml:space="preserve">Lines 325-327. </w:t>
      </w:r>
      <w:r>
        <w:rPr>
          <w:rFonts w:ascii="Times New Roman" w:eastAsia="Times New Roman" w:hAnsi="Times New Roman" w:cs="Times New Roman"/>
          <w:b/>
          <w:color w:val="073763"/>
        </w:rPr>
        <w:t xml:space="preserve">Unclear. </w:t>
      </w:r>
      <w:proofErr w:type="gramStart"/>
      <w:r>
        <w:rPr>
          <w:rFonts w:ascii="Times New Roman" w:eastAsia="Times New Roman" w:hAnsi="Times New Roman" w:cs="Times New Roman"/>
          <w:color w:val="073763"/>
        </w:rPr>
        <w:t>“ House</w:t>
      </w:r>
      <w:proofErr w:type="gramEnd"/>
      <w:r>
        <w:rPr>
          <w:rFonts w:ascii="Times New Roman" w:eastAsia="Times New Roman" w:hAnsi="Times New Roman" w:cs="Times New Roman"/>
          <w:color w:val="073763"/>
        </w:rPr>
        <w:t xml:space="preserve"> mouse hybrids are late generat</w:t>
      </w:r>
      <w:r>
        <w:rPr>
          <w:rFonts w:ascii="Times New Roman" w:eastAsia="Times New Roman" w:hAnsi="Times New Roman" w:cs="Times New Roman"/>
          <w:color w:val="073763"/>
        </w:rPr>
        <w:t>ion in the European HMHZ (</w:t>
      </w:r>
      <w:proofErr w:type="spellStart"/>
      <w:r>
        <w:rPr>
          <w:rFonts w:ascii="Times New Roman" w:eastAsia="Times New Roman" w:hAnsi="Times New Roman" w:cs="Times New Roman"/>
          <w:color w:val="073763"/>
        </w:rPr>
        <w:t>Macholán</w:t>
      </w:r>
      <w:proofErr w:type="spellEnd"/>
      <w:r>
        <w:rPr>
          <w:rFonts w:ascii="Times New Roman" w:eastAsia="Times New Roman" w:hAnsi="Times New Roman" w:cs="Times New Roman"/>
          <w:color w:val="073763"/>
        </w:rPr>
        <w:t xml:space="preserve"> et al., 2007)” What do the author mean and want to argue with this </w:t>
      </w:r>
      <w:proofErr w:type="spellStart"/>
      <w:r>
        <w:rPr>
          <w:rFonts w:ascii="Times New Roman" w:eastAsia="Times New Roman" w:hAnsi="Times New Roman" w:cs="Times New Roman"/>
          <w:color w:val="073763"/>
        </w:rPr>
        <w:t>ambigus</w:t>
      </w:r>
      <w:proofErr w:type="spellEnd"/>
      <w:r>
        <w:rPr>
          <w:rFonts w:ascii="Times New Roman" w:eastAsia="Times New Roman" w:hAnsi="Times New Roman" w:cs="Times New Roman"/>
          <w:color w:val="073763"/>
        </w:rPr>
        <w:t xml:space="preserve"> sentence? Is the reference the good one? Why does it imply the following assertion of the authors: hybrids “should not be considered in categories</w:t>
      </w:r>
      <w:r>
        <w:rPr>
          <w:rFonts w:ascii="Times New Roman" w:eastAsia="Times New Roman" w:hAnsi="Times New Roman" w:cs="Times New Roman"/>
          <w:color w:val="073763"/>
        </w:rPr>
        <w:t xml:space="preserve">, but rather on a continuous scale when analyzing parasite infections or any other trait (Baird et al., 2012)? </w:t>
      </w:r>
      <w:proofErr w:type="gramStart"/>
      <w:r>
        <w:rPr>
          <w:rFonts w:ascii="Times New Roman" w:eastAsia="Times New Roman" w:hAnsi="Times New Roman" w:cs="Times New Roman"/>
          <w:color w:val="073763"/>
        </w:rPr>
        <w:t>“ The</w:t>
      </w:r>
      <w:proofErr w:type="gramEnd"/>
      <w:r>
        <w:rPr>
          <w:rFonts w:ascii="Times New Roman" w:eastAsia="Times New Roman" w:hAnsi="Times New Roman" w:cs="Times New Roman"/>
          <w:color w:val="073763"/>
        </w:rPr>
        <w:t xml:space="preserve"> fact is undoubtedly that the HZ is a present and dynamic process of melting and indeed each mouse is a single genetic mixture, as it is mor</w:t>
      </w:r>
      <w:r>
        <w:rPr>
          <w:rFonts w:ascii="Times New Roman" w:eastAsia="Times New Roman" w:hAnsi="Times New Roman" w:cs="Times New Roman"/>
          <w:color w:val="073763"/>
        </w:rPr>
        <w:t xml:space="preserve">e clearly expressed in the sentence 330-331. </w:t>
      </w:r>
    </w:p>
    <w:p w14:paraId="038FC3E8" w14:textId="77777777" w:rsidR="00E7352F" w:rsidRDefault="00781638">
      <w:pPr>
        <w:spacing w:before="288" w:line="240" w:lineRule="auto"/>
        <w:ind w:left="696" w:right="-28"/>
        <w:jc w:val="both"/>
      </w:pPr>
      <w:r>
        <w:rPr>
          <w:rFonts w:ascii="Times New Roman" w:eastAsia="Times New Roman" w:hAnsi="Times New Roman" w:cs="Times New Roman"/>
        </w:rPr>
        <w:t>We developed for clarity on line 412-417 (new) as follow: “</w:t>
      </w:r>
      <w:del w:id="157" w:author="Emanuel Heitlinger" w:date="2019-10-03T14:18:00Z">
        <w:r>
          <w:rPr>
            <w:rFonts w:ascii="Times New Roman" w:eastAsia="Times New Roman" w:hAnsi="Times New Roman" w:cs="Times New Roman"/>
          </w:rPr>
          <w:delText xml:space="preserve"> </w:delText>
        </w:r>
      </w:del>
      <w:ins w:id="158" w:author="Emanuel Heitlinger" w:date="2019-10-03T14:18:00Z">
        <w:r>
          <w:rPr>
            <w:rFonts w:ascii="Times New Roman" w:eastAsia="Times New Roman" w:hAnsi="Times New Roman" w:cs="Times New Roman"/>
          </w:rPr>
          <w:t>h</w:t>
        </w:r>
      </w:ins>
      <w:r>
        <w:rPr>
          <w:rFonts w:ascii="Times New Roman" w:eastAsia="Times New Roman" w:hAnsi="Times New Roman" w:cs="Times New Roman"/>
        </w:rPr>
        <w:t>ouse mouse hybrids in the European HMHZ are not first-generation crossings, but rather genetically complex “late generation” recombinants. This means</w:t>
      </w:r>
      <w:r>
        <w:rPr>
          <w:rFonts w:ascii="Times New Roman" w:eastAsia="Times New Roman" w:hAnsi="Times New Roman" w:cs="Times New Roman"/>
        </w:rPr>
        <w:t xml:space="preserve"> that each of their genomes presents a complex admixture of both </w:t>
      </w:r>
      <w:proofErr w:type="spellStart"/>
      <w:r>
        <w:rPr>
          <w:rFonts w:ascii="Times New Roman" w:eastAsia="Times New Roman" w:hAnsi="Times New Roman" w:cs="Times New Roman"/>
        </w:rPr>
        <w:t>Mmm</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rPr>
        <w:t>Mmd</w:t>
      </w:r>
      <w:proofErr w:type="spellEnd"/>
      <w:r>
        <w:rPr>
          <w:rFonts w:ascii="Times New Roman" w:eastAsia="Times New Roman" w:hAnsi="Times New Roman" w:cs="Times New Roman"/>
        </w:rPr>
        <w:t xml:space="preserve"> ones (</w:t>
      </w:r>
      <w:proofErr w:type="spellStart"/>
      <w:r>
        <w:rPr>
          <w:rFonts w:ascii="Times New Roman" w:eastAsia="Times New Roman" w:hAnsi="Times New Roman" w:cs="Times New Roman"/>
        </w:rPr>
        <w:t>Macholán</w:t>
      </w:r>
      <w:proofErr w:type="spellEnd"/>
      <w:r>
        <w:rPr>
          <w:rFonts w:ascii="Times New Roman" w:eastAsia="Times New Roman" w:hAnsi="Times New Roman" w:cs="Times New Roman"/>
        </w:rPr>
        <w:t xml:space="preserve"> et al., 2007). There is no clear-cut between hybrids and parental individuals. Therefore, individuals in such systems should not be considered in categories, but ra</w:t>
      </w:r>
      <w:r>
        <w:rPr>
          <w:rFonts w:ascii="Times New Roman" w:eastAsia="Times New Roman" w:hAnsi="Times New Roman" w:cs="Times New Roman"/>
        </w:rPr>
        <w:t>ther on a continuous scale of “</w:t>
      </w:r>
      <w:proofErr w:type="spellStart"/>
      <w:r>
        <w:rPr>
          <w:rFonts w:ascii="Times New Roman" w:eastAsia="Times New Roman" w:hAnsi="Times New Roman" w:cs="Times New Roman"/>
        </w:rPr>
        <w:t>hybridicity</w:t>
      </w:r>
      <w:proofErr w:type="spellEnd"/>
      <w:r>
        <w:rPr>
          <w:rFonts w:ascii="Times New Roman" w:eastAsia="Times New Roman" w:hAnsi="Times New Roman" w:cs="Times New Roman"/>
        </w:rPr>
        <w:t xml:space="preserve">” (a hybrid index) when analyzing parasite infections or any other trait (Baird et al., 2012).” This also explains our modelling approach. </w:t>
      </w:r>
    </w:p>
    <w:p w14:paraId="3D5B447E"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C38. </w:t>
      </w:r>
      <w:r>
        <w:rPr>
          <w:rFonts w:ascii="Times New Roman" w:eastAsia="Times New Roman" w:hAnsi="Times New Roman" w:cs="Times New Roman"/>
          <w:color w:val="073763"/>
        </w:rPr>
        <w:t>Lines 331-332: “to de-confound the prevalence and intensity aspects o</w:t>
      </w:r>
      <w:r>
        <w:rPr>
          <w:rFonts w:ascii="Times New Roman" w:eastAsia="Times New Roman" w:hAnsi="Times New Roman" w:cs="Times New Roman"/>
          <w:color w:val="073763"/>
        </w:rPr>
        <w:t xml:space="preserve">f parasite load”. These two parasitological parameters </w:t>
      </w:r>
      <w:r>
        <w:rPr>
          <w:rFonts w:ascii="Times New Roman" w:eastAsia="Times New Roman" w:hAnsi="Times New Roman" w:cs="Times New Roman"/>
          <w:b/>
          <w:color w:val="073763"/>
        </w:rPr>
        <w:t>are clearly un-confounded and expressed quite different aspect</w:t>
      </w:r>
      <w:r>
        <w:rPr>
          <w:rFonts w:ascii="Times New Roman" w:eastAsia="Times New Roman" w:hAnsi="Times New Roman" w:cs="Times New Roman"/>
          <w:color w:val="073763"/>
        </w:rPr>
        <w:t xml:space="preserve">s of the parasite distributions. I could understand what this sentence suggested for the authors when reading </w:t>
      </w:r>
    </w:p>
    <w:p w14:paraId="715F6BDD"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the entire document – even i</w:t>
      </w:r>
      <w:r>
        <w:rPr>
          <w:rFonts w:ascii="Times New Roman" w:eastAsia="Times New Roman" w:hAnsi="Times New Roman" w:cs="Times New Roman"/>
          <w:color w:val="073763"/>
        </w:rPr>
        <w:t xml:space="preserve">f I am reserved (See specific comments on” parasitological indexes approach”). However, this assertion as is, </w:t>
      </w:r>
      <w:r>
        <w:rPr>
          <w:rFonts w:ascii="Times New Roman" w:eastAsia="Times New Roman" w:hAnsi="Times New Roman" w:cs="Times New Roman"/>
          <w:b/>
          <w:color w:val="073763"/>
        </w:rPr>
        <w:t>is a misunderstanding of epidemiology and parasite ecology</w:t>
      </w:r>
      <w:r>
        <w:rPr>
          <w:rFonts w:ascii="Times New Roman" w:eastAsia="Times New Roman" w:hAnsi="Times New Roman" w:cs="Times New Roman"/>
          <w:color w:val="073763"/>
        </w:rPr>
        <w:t xml:space="preserve">. Moreover, in this very context, it is </w:t>
      </w:r>
      <w:r>
        <w:rPr>
          <w:rFonts w:ascii="Times New Roman" w:eastAsia="Times New Roman" w:hAnsi="Times New Roman" w:cs="Times New Roman"/>
          <w:b/>
          <w:color w:val="073763"/>
        </w:rPr>
        <w:t xml:space="preserve">misused. </w:t>
      </w:r>
      <w:r>
        <w:rPr>
          <w:rFonts w:ascii="Times New Roman" w:eastAsia="Times New Roman" w:hAnsi="Times New Roman" w:cs="Times New Roman"/>
          <w:color w:val="073763"/>
        </w:rPr>
        <w:t xml:space="preserve">Indeed, it does not support in any way </w:t>
      </w:r>
      <w:r>
        <w:rPr>
          <w:rFonts w:ascii="Times New Roman" w:eastAsia="Times New Roman" w:hAnsi="Times New Roman" w:cs="Times New Roman"/>
          <w:color w:val="073763"/>
        </w:rPr>
        <w:t xml:space="preserve">the statistical approach on an individual index of hybridization. Each </w:t>
      </w:r>
      <w:proofErr w:type="gramStart"/>
      <w:r>
        <w:rPr>
          <w:rFonts w:ascii="Times New Roman" w:eastAsia="Times New Roman" w:hAnsi="Times New Roman" w:cs="Times New Roman"/>
          <w:color w:val="073763"/>
        </w:rPr>
        <w:t>mice</w:t>
      </w:r>
      <w:proofErr w:type="gramEnd"/>
      <w:r>
        <w:rPr>
          <w:rFonts w:ascii="Times New Roman" w:eastAsia="Times New Roman" w:hAnsi="Times New Roman" w:cs="Times New Roman"/>
          <w:color w:val="073763"/>
        </w:rPr>
        <w:t xml:space="preserve"> shows a specific response both in terms of prevalence and intensity, independently of the way its genome hybridization is quantified: specifically (as in Baird et al. and this stud</w:t>
      </w:r>
      <w:r>
        <w:rPr>
          <w:rFonts w:ascii="Times New Roman" w:eastAsia="Times New Roman" w:hAnsi="Times New Roman" w:cs="Times New Roman"/>
          <w:color w:val="073763"/>
        </w:rPr>
        <w:t xml:space="preserve">y) or by categories (as in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et al. 1991 for instance). </w:t>
      </w:r>
    </w:p>
    <w:p w14:paraId="74B9F22C" w14:textId="77777777" w:rsidR="00E7352F" w:rsidRDefault="00781638">
      <w:pPr>
        <w:spacing w:before="288" w:line="240" w:lineRule="auto"/>
        <w:ind w:left="696" w:right="-28"/>
        <w:jc w:val="both"/>
        <w:rPr>
          <w:rFonts w:ascii="Times New Roman" w:eastAsia="Times New Roman" w:hAnsi="Times New Roman" w:cs="Times New Roman"/>
        </w:rPr>
      </w:pPr>
      <w:r>
        <w:rPr>
          <w:rFonts w:ascii="Times New Roman" w:eastAsia="Times New Roman" w:hAnsi="Times New Roman" w:cs="Times New Roman"/>
        </w:rPr>
        <w:t>This part of the text was modified; see</w:t>
      </w:r>
      <w:r>
        <w:rPr>
          <w:rFonts w:ascii="Times New Roman" w:eastAsia="Times New Roman" w:hAnsi="Times New Roman" w:cs="Times New Roman"/>
          <w:b/>
          <w:color w:val="980000"/>
        </w:rPr>
        <w:t xml:space="preserve"> C11.</w:t>
      </w:r>
    </w:p>
    <w:p w14:paraId="1C8C699D" w14:textId="77777777" w:rsidR="00E7352F" w:rsidRDefault="00781638">
      <w:pPr>
        <w:spacing w:before="288"/>
        <w:ind w:left="-24" w:right="-28"/>
        <w:jc w:val="both"/>
        <w:rPr>
          <w:rFonts w:ascii="Times New Roman" w:eastAsia="Times New Roman" w:hAnsi="Times New Roman" w:cs="Times New Roman"/>
          <w:i/>
          <w:color w:val="073763"/>
        </w:rPr>
      </w:pPr>
      <w:r>
        <w:rPr>
          <w:rFonts w:ascii="Times New Roman" w:eastAsia="Times New Roman" w:hAnsi="Times New Roman" w:cs="Times New Roman"/>
          <w:b/>
          <w:color w:val="980000"/>
        </w:rPr>
        <w:t xml:space="preserve">C39. </w:t>
      </w:r>
      <w:r>
        <w:rPr>
          <w:rFonts w:ascii="Times New Roman" w:eastAsia="Times New Roman" w:hAnsi="Times New Roman" w:cs="Times New Roman"/>
          <w:color w:val="073763"/>
        </w:rPr>
        <w:t>Lines 341-342: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is very likely </w:t>
      </w:r>
      <w:r>
        <w:rPr>
          <w:rFonts w:ascii="Times New Roman" w:eastAsia="Times New Roman" w:hAnsi="Times New Roman" w:cs="Times New Roman"/>
          <w:b/>
          <w:i/>
          <w:color w:val="073763"/>
        </w:rPr>
        <w:t xml:space="preserve">more pathogenic than pinworms </w:t>
      </w:r>
      <w:r>
        <w:rPr>
          <w:rFonts w:ascii="Times New Roman" w:eastAsia="Times New Roman" w:hAnsi="Times New Roman" w:cs="Times New Roman"/>
          <w:color w:val="073763"/>
        </w:rPr>
        <w:t>(Al-</w:t>
      </w:r>
      <w:proofErr w:type="spellStart"/>
      <w:r>
        <w:rPr>
          <w:rFonts w:ascii="Times New Roman" w:eastAsia="Times New Roman" w:hAnsi="Times New Roman" w:cs="Times New Roman"/>
          <w:color w:val="073763"/>
        </w:rPr>
        <w:t>khlifeh</w:t>
      </w:r>
      <w:proofErr w:type="spellEnd"/>
      <w:r>
        <w:rPr>
          <w:rFonts w:ascii="Times New Roman" w:eastAsia="Times New Roman" w:hAnsi="Times New Roman" w:cs="Times New Roman"/>
          <w:color w:val="073763"/>
        </w:rPr>
        <w:t xml:space="preserve"> et al., 2019; Fuller &amp; </w:t>
      </w:r>
      <w:proofErr w:type="spellStart"/>
      <w:r>
        <w:rPr>
          <w:rFonts w:ascii="Times New Roman" w:eastAsia="Times New Roman" w:hAnsi="Times New Roman" w:cs="Times New Roman"/>
          <w:color w:val="073763"/>
        </w:rPr>
        <w:t>Blaustein</w:t>
      </w:r>
      <w:proofErr w:type="spellEnd"/>
      <w:r>
        <w:rPr>
          <w:rFonts w:ascii="Times New Roman" w:eastAsia="Times New Roman" w:hAnsi="Times New Roman" w:cs="Times New Roman"/>
          <w:color w:val="073763"/>
        </w:rPr>
        <w:t xml:space="preserve">, 1996; </w:t>
      </w:r>
      <w:proofErr w:type="spellStart"/>
      <w:r>
        <w:rPr>
          <w:rFonts w:ascii="Times New Roman" w:eastAsia="Times New Roman" w:hAnsi="Times New Roman" w:cs="Times New Roman"/>
          <w:color w:val="073763"/>
        </w:rPr>
        <w:t>Hakkarainen</w:t>
      </w:r>
      <w:proofErr w:type="spellEnd"/>
      <w:r>
        <w:rPr>
          <w:rFonts w:ascii="Times New Roman" w:eastAsia="Times New Roman" w:hAnsi="Times New Roman" w:cs="Times New Roman"/>
          <w:color w:val="073763"/>
        </w:rPr>
        <w:t xml:space="preserve"> et al., 2007)”. </w:t>
      </w:r>
      <w:r>
        <w:rPr>
          <w:rFonts w:ascii="Times New Roman" w:eastAsia="Times New Roman" w:hAnsi="Times New Roman" w:cs="Times New Roman"/>
          <w:b/>
          <w:color w:val="073763"/>
        </w:rPr>
        <w:t>Pay attention to the meaning of the sentence</w:t>
      </w:r>
      <w:r>
        <w:rPr>
          <w:rFonts w:ascii="Times New Roman" w:eastAsia="Times New Roman" w:hAnsi="Times New Roman" w:cs="Times New Roman"/>
          <w:color w:val="073763"/>
        </w:rPr>
        <w:t xml:space="preserve">. These studies </w:t>
      </w:r>
      <w:r>
        <w:rPr>
          <w:rFonts w:ascii="Times New Roman" w:eastAsia="Times New Roman" w:hAnsi="Times New Roman" w:cs="Times New Roman"/>
          <w:b/>
          <w:color w:val="073763"/>
        </w:rPr>
        <w:t xml:space="preserve">do not compare pathogeny of </w:t>
      </w:r>
      <w:r>
        <w:rPr>
          <w:rFonts w:ascii="Times New Roman" w:eastAsia="Times New Roman" w:hAnsi="Times New Roman" w:cs="Times New Roman"/>
          <w:b/>
          <w:i/>
          <w:color w:val="073763"/>
        </w:rPr>
        <w:t xml:space="preserve">Eimeria </w:t>
      </w:r>
      <w:r>
        <w:rPr>
          <w:rFonts w:ascii="Times New Roman" w:eastAsia="Times New Roman" w:hAnsi="Times New Roman" w:cs="Times New Roman"/>
          <w:b/>
          <w:color w:val="073763"/>
        </w:rPr>
        <w:t xml:space="preserve">and pinworms </w:t>
      </w:r>
      <w:r>
        <w:rPr>
          <w:rFonts w:ascii="Times New Roman" w:eastAsia="Times New Roman" w:hAnsi="Times New Roman" w:cs="Times New Roman"/>
          <w:color w:val="073763"/>
        </w:rPr>
        <w:t>but they studied the negative impact on health status (even mortali</w:t>
      </w:r>
      <w:r>
        <w:rPr>
          <w:rFonts w:ascii="Times New Roman" w:eastAsia="Times New Roman" w:hAnsi="Times New Roman" w:cs="Times New Roman"/>
          <w:color w:val="073763"/>
        </w:rPr>
        <w:t xml:space="preserve">ty)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on various models. The authors could only write that these works argue for a strong impact of these kinds of parasites on health status. Note that Fuller &amp; </w:t>
      </w:r>
      <w:proofErr w:type="spellStart"/>
      <w:r>
        <w:rPr>
          <w:rFonts w:ascii="Times New Roman" w:eastAsia="Times New Roman" w:hAnsi="Times New Roman" w:cs="Times New Roman"/>
          <w:color w:val="073763"/>
        </w:rPr>
        <w:t>Blaustein</w:t>
      </w:r>
      <w:proofErr w:type="spellEnd"/>
      <w:r>
        <w:rPr>
          <w:rFonts w:ascii="Times New Roman" w:eastAsia="Times New Roman" w:hAnsi="Times New Roman" w:cs="Times New Roman"/>
          <w:color w:val="073763"/>
        </w:rPr>
        <w:t xml:space="preserve"> and </w:t>
      </w:r>
      <w:proofErr w:type="spellStart"/>
      <w:r>
        <w:rPr>
          <w:rFonts w:ascii="Times New Roman" w:eastAsia="Times New Roman" w:hAnsi="Times New Roman" w:cs="Times New Roman"/>
          <w:color w:val="073763"/>
        </w:rPr>
        <w:t>and</w:t>
      </w:r>
      <w:proofErr w:type="spellEnd"/>
      <w:r>
        <w:rPr>
          <w:rFonts w:ascii="Times New Roman" w:eastAsia="Times New Roman" w:hAnsi="Times New Roman" w:cs="Times New Roman"/>
          <w:color w:val="073763"/>
        </w:rPr>
        <w:t xml:space="preserve"> </w:t>
      </w:r>
      <w:proofErr w:type="spellStart"/>
      <w:r>
        <w:rPr>
          <w:rFonts w:ascii="Times New Roman" w:eastAsia="Times New Roman" w:hAnsi="Times New Roman" w:cs="Times New Roman"/>
          <w:color w:val="073763"/>
        </w:rPr>
        <w:t>Hakkarainen</w:t>
      </w:r>
      <w:proofErr w:type="spellEnd"/>
      <w:r>
        <w:rPr>
          <w:rFonts w:ascii="Times New Roman" w:eastAsia="Times New Roman" w:hAnsi="Times New Roman" w:cs="Times New Roman"/>
          <w:color w:val="073763"/>
        </w:rPr>
        <w:t xml:space="preserve"> et al. (even in a different approach) investigate host </w:t>
      </w:r>
      <w:proofErr w:type="gramStart"/>
      <w:r>
        <w:rPr>
          <w:rFonts w:ascii="Times New Roman" w:eastAsia="Times New Roman" w:hAnsi="Times New Roman" w:cs="Times New Roman"/>
          <w:color w:val="073763"/>
        </w:rPr>
        <w:t>survival .</w:t>
      </w:r>
      <w:proofErr w:type="gramEnd"/>
      <w:r>
        <w:rPr>
          <w:rFonts w:ascii="Times New Roman" w:eastAsia="Times New Roman" w:hAnsi="Times New Roman" w:cs="Times New Roman"/>
          <w:color w:val="073763"/>
        </w:rPr>
        <w:t xml:space="preserve"> This induced mortality, as well as potential induced density fluctuation during the year, have been completely neglected in this very study even in the discussion about sampling or analysis bias. See general comment on </w:t>
      </w:r>
      <w:r>
        <w:rPr>
          <w:rFonts w:ascii="Times New Roman" w:eastAsia="Times New Roman" w:hAnsi="Times New Roman" w:cs="Times New Roman"/>
          <w:i/>
          <w:color w:val="073763"/>
        </w:rPr>
        <w:t xml:space="preserve">Eimeria </w:t>
      </w:r>
    </w:p>
    <w:p w14:paraId="51BC679A" w14:textId="77777777" w:rsidR="00E7352F" w:rsidRDefault="00781638">
      <w:pPr>
        <w:spacing w:before="288"/>
        <w:ind w:left="696" w:right="-28"/>
        <w:jc w:val="both"/>
        <w:rPr>
          <w:rFonts w:ascii="Times New Roman" w:eastAsia="Times New Roman" w:hAnsi="Times New Roman" w:cs="Times New Roman"/>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C4. &amp; C6.</w:t>
      </w:r>
    </w:p>
    <w:p w14:paraId="43DF684B" w14:textId="77777777" w:rsidR="00E7352F" w:rsidRDefault="00781638">
      <w:pPr>
        <w:spacing w:before="288"/>
        <w:ind w:left="-24" w:right="-28"/>
        <w:jc w:val="both"/>
        <w:rPr>
          <w:rFonts w:ascii="Times New Roman" w:eastAsia="Times New Roman" w:hAnsi="Times New Roman" w:cs="Times New Roman"/>
        </w:rPr>
      </w:pPr>
      <w:r>
        <w:rPr>
          <w:rFonts w:ascii="Times New Roman" w:eastAsia="Times New Roman" w:hAnsi="Times New Roman" w:cs="Times New Roman"/>
          <w:b/>
          <w:color w:val="980000"/>
        </w:rPr>
        <w:t>C40</w:t>
      </w:r>
      <w:r>
        <w:rPr>
          <w:rFonts w:ascii="Times New Roman" w:eastAsia="Times New Roman" w:hAnsi="Times New Roman" w:cs="Times New Roman"/>
          <w:b/>
          <w:color w:val="980000"/>
        </w:rPr>
        <w:t xml:space="preserve">/1 </w:t>
      </w:r>
      <w:r>
        <w:rPr>
          <w:rFonts w:ascii="Times New Roman" w:eastAsia="Times New Roman" w:hAnsi="Times New Roman" w:cs="Times New Roman"/>
          <w:color w:val="073763"/>
        </w:rPr>
        <w:t xml:space="preserve">Line 343: pinworms frequent in “laboratory facilities </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 not only ! See comments on lines 73-74. And “often considered to provoke subclinical symptoms (Baker, 1998)</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 not only! See comment on lines 75-76. Note that Baker 1998 </w:t>
      </w:r>
      <w:proofErr w:type="spellStart"/>
      <w:r>
        <w:rPr>
          <w:rFonts w:ascii="Times New Roman" w:eastAsia="Times New Roman" w:hAnsi="Times New Roman" w:cs="Times New Roman"/>
          <w:color w:val="073763"/>
        </w:rPr>
        <w:t>cleary</w:t>
      </w:r>
      <w:proofErr w:type="spellEnd"/>
      <w:r>
        <w:rPr>
          <w:rFonts w:ascii="Times New Roman" w:eastAsia="Times New Roman" w:hAnsi="Times New Roman" w:cs="Times New Roman"/>
          <w:color w:val="073763"/>
        </w:rPr>
        <w:t xml:space="preserve"> specifies “While i</w:t>
      </w:r>
      <w:r>
        <w:rPr>
          <w:rFonts w:ascii="Times New Roman" w:eastAsia="Times New Roman" w:hAnsi="Times New Roman" w:cs="Times New Roman"/>
          <w:color w:val="073763"/>
        </w:rPr>
        <w:t xml:space="preserve">nfections are usually subclinical, </w:t>
      </w:r>
      <w:r>
        <w:rPr>
          <w:rFonts w:ascii="Times New Roman" w:eastAsia="Times New Roman" w:hAnsi="Times New Roman" w:cs="Times New Roman"/>
          <w:b/>
          <w:color w:val="073763"/>
        </w:rPr>
        <w:t xml:space="preserve">rectal prolapse, intussusception, fecal impaction, poor weight gain, and rough coat have been reported in heavily infected rodents, although generally without adequate exclusion of other pathogens </w:t>
      </w:r>
      <w:r>
        <w:rPr>
          <w:rFonts w:ascii="Times New Roman" w:eastAsia="Times New Roman" w:hAnsi="Times New Roman" w:cs="Times New Roman"/>
          <w:color w:val="073763"/>
        </w:rPr>
        <w:t>(ref475).”Then in case o</w:t>
      </w:r>
      <w:r>
        <w:rPr>
          <w:rFonts w:ascii="Times New Roman" w:eastAsia="Times New Roman" w:hAnsi="Times New Roman" w:cs="Times New Roman"/>
          <w:color w:val="073763"/>
        </w:rPr>
        <w:t xml:space="preserve">f susceptibility (genetically determined or not) pinworms could then not be regarded as weakly pathogenic. </w:t>
      </w:r>
    </w:p>
    <w:p w14:paraId="6CB0EDEB" w14:textId="77777777" w:rsidR="00E7352F" w:rsidRDefault="00781638">
      <w:pPr>
        <w:spacing w:before="288" w:line="240" w:lineRule="auto"/>
        <w:ind w:left="696" w:right="-28"/>
        <w:jc w:val="both"/>
        <w:rPr>
          <w:rFonts w:ascii="Times New Roman" w:eastAsia="Times New Roman" w:hAnsi="Times New Roman" w:cs="Times New Roman"/>
          <w:b/>
          <w:color w:val="980000"/>
        </w:rPr>
      </w:pPr>
      <w:r>
        <w:rPr>
          <w:rFonts w:ascii="Times New Roman" w:eastAsia="Times New Roman" w:hAnsi="Times New Roman" w:cs="Times New Roman"/>
        </w:rPr>
        <w:lastRenderedPageBreak/>
        <w:t xml:space="preserve">See </w:t>
      </w:r>
      <w:r>
        <w:rPr>
          <w:rFonts w:ascii="Times New Roman" w:eastAsia="Times New Roman" w:hAnsi="Times New Roman" w:cs="Times New Roman"/>
          <w:b/>
          <w:color w:val="980000"/>
        </w:rPr>
        <w:t>C4. &amp; C6.</w:t>
      </w:r>
    </w:p>
    <w:p w14:paraId="5AA4470E"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C40/2 </w:t>
      </w:r>
      <w:r>
        <w:rPr>
          <w:rFonts w:ascii="Times New Roman" w:eastAsia="Times New Roman" w:hAnsi="Times New Roman" w:cs="Times New Roman"/>
          <w:color w:val="073763"/>
        </w:rPr>
        <w:t>Above all</w:t>
      </w:r>
      <w:r>
        <w:rPr>
          <w:rFonts w:ascii="Times New Roman" w:eastAsia="Times New Roman" w:hAnsi="Times New Roman" w:cs="Times New Roman"/>
          <w:b/>
          <w:color w:val="073763"/>
        </w:rPr>
        <w:t>, the symptomatic and medical- centered point of view that is pathogeny makes little sense in parasite ecology</w:t>
      </w:r>
      <w:r>
        <w:rPr>
          <w:rFonts w:ascii="Times New Roman" w:eastAsia="Times New Roman" w:hAnsi="Times New Roman" w:cs="Times New Roman"/>
          <w:color w:val="073763"/>
        </w:rPr>
        <w:t>. As C. C</w:t>
      </w:r>
      <w:r>
        <w:rPr>
          <w:rFonts w:ascii="Times New Roman" w:eastAsia="Times New Roman" w:hAnsi="Times New Roman" w:cs="Times New Roman"/>
          <w:color w:val="073763"/>
        </w:rPr>
        <w:t>ombes used to say “you see a bird, I see a community of parasites”. But nobody “sees” that these parasites have a cost for the bird fitness when looking it singing on the tree. Nowadays, numerous studies have showed that this singing and apparently healthy</w:t>
      </w:r>
      <w:r>
        <w:rPr>
          <w:rFonts w:ascii="Times New Roman" w:eastAsia="Times New Roman" w:hAnsi="Times New Roman" w:cs="Times New Roman"/>
          <w:color w:val="073763"/>
        </w:rPr>
        <w:t xml:space="preserve"> bird could be less bright for </w:t>
      </w:r>
      <w:proofErr w:type="gramStart"/>
      <w:r>
        <w:rPr>
          <w:rFonts w:ascii="Times New Roman" w:eastAsia="Times New Roman" w:hAnsi="Times New Roman" w:cs="Times New Roman"/>
          <w:color w:val="073763"/>
        </w:rPr>
        <w:t>females</w:t>
      </w:r>
      <w:proofErr w:type="gramEnd"/>
      <w:r>
        <w:rPr>
          <w:rFonts w:ascii="Times New Roman" w:eastAsia="Times New Roman" w:hAnsi="Times New Roman" w:cs="Times New Roman"/>
          <w:color w:val="073763"/>
        </w:rPr>
        <w:t xml:space="preserve"> partner, it could be less efficient to build its ness, or less efficient to feed his chicks. But pathogeny is not </w:t>
      </w:r>
      <w:proofErr w:type="spellStart"/>
      <w:r>
        <w:rPr>
          <w:rFonts w:ascii="Times New Roman" w:eastAsia="Times New Roman" w:hAnsi="Times New Roman" w:cs="Times New Roman"/>
          <w:color w:val="073763"/>
        </w:rPr>
        <w:t>apperent</w:t>
      </w:r>
      <w:proofErr w:type="spellEnd"/>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 xml:space="preserve">Symptoms as well as pathogenic “signals” do not reflect parasite cost on host fitness. </w:t>
      </w:r>
      <w:r>
        <w:rPr>
          <w:rFonts w:ascii="Times New Roman" w:eastAsia="Times New Roman" w:hAnsi="Times New Roman" w:cs="Times New Roman"/>
          <w:color w:val="073763"/>
        </w:rPr>
        <w:t>Occurr</w:t>
      </w:r>
      <w:r>
        <w:rPr>
          <w:rFonts w:ascii="Times New Roman" w:eastAsia="Times New Roman" w:hAnsi="Times New Roman" w:cs="Times New Roman"/>
          <w:color w:val="073763"/>
        </w:rPr>
        <w:t>ence of resistance/ tolerance genotypes, as existing among mice from pinworms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1997), prove selective pressure and then potential costs. </w:t>
      </w:r>
    </w:p>
    <w:p w14:paraId="6B46D97F" w14:textId="77777777" w:rsidR="00E7352F" w:rsidRDefault="00781638">
      <w:pPr>
        <w:spacing w:before="288"/>
        <w:ind w:left="696" w:right="-28"/>
        <w:jc w:val="both"/>
        <w:rPr>
          <w:rFonts w:ascii="Times New Roman" w:eastAsia="Times New Roman" w:hAnsi="Times New Roman" w:cs="Times New Roman"/>
        </w:rPr>
      </w:pPr>
      <w:r>
        <w:rPr>
          <w:rFonts w:ascii="Times New Roman" w:eastAsia="Times New Roman" w:hAnsi="Times New Roman" w:cs="Times New Roman"/>
        </w:rPr>
        <w:t>We agree, and don’t claim that symptoms are correlated with fitness. We wrote “We here used body condit</w:t>
      </w:r>
      <w:r>
        <w:rPr>
          <w:rFonts w:ascii="Times New Roman" w:eastAsia="Times New Roman" w:hAnsi="Times New Roman" w:cs="Times New Roman"/>
        </w:rPr>
        <w:t>ion as a proxy for the health component of host fitness” (line 391 orig.), and later “Even if we had found increased health of hybrids, this would not be interpretable as leading to a higher total hybrid fitness, as the parasite mediated health fitness com</w:t>
      </w:r>
      <w:r>
        <w:rPr>
          <w:rFonts w:ascii="Times New Roman" w:eastAsia="Times New Roman" w:hAnsi="Times New Roman" w:cs="Times New Roman"/>
        </w:rPr>
        <w:t xml:space="preserve">ponent is only one (likely minor) component of overall fitness.” (line 398 orig.). </w:t>
      </w:r>
    </w:p>
    <w:p w14:paraId="1812CF2E"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C41. </w:t>
      </w:r>
      <w:r>
        <w:rPr>
          <w:rFonts w:ascii="Times New Roman" w:eastAsia="Times New Roman" w:hAnsi="Times New Roman" w:cs="Times New Roman"/>
          <w:color w:val="073763"/>
        </w:rPr>
        <w:t>Lines 346-</w:t>
      </w:r>
      <w:proofErr w:type="gramStart"/>
      <w:r>
        <w:rPr>
          <w:rFonts w:ascii="Times New Roman" w:eastAsia="Times New Roman" w:hAnsi="Times New Roman" w:cs="Times New Roman"/>
          <w:color w:val="073763"/>
        </w:rPr>
        <w:t>359 :</w:t>
      </w:r>
      <w:proofErr w:type="gramEnd"/>
      <w:r>
        <w:rPr>
          <w:rFonts w:ascii="Times New Roman" w:eastAsia="Times New Roman" w:hAnsi="Times New Roman" w:cs="Times New Roman"/>
          <w:color w:val="073763"/>
        </w:rPr>
        <w:t xml:space="preserve"> I do not understand the relevance of long discussion on this aspect. According to me, demonstration that ecological or epidemiological parameters are n</w:t>
      </w:r>
      <w:r>
        <w:rPr>
          <w:rFonts w:ascii="Times New Roman" w:eastAsia="Times New Roman" w:hAnsi="Times New Roman" w:cs="Times New Roman"/>
          <w:color w:val="073763"/>
        </w:rPr>
        <w:t>ot evolved in parasite distributions in the HZ has definitively been performed via experimental controlled infections of wild-derived strains (</w:t>
      </w:r>
      <w:proofErr w:type="spellStart"/>
      <w:r>
        <w:rPr>
          <w:rFonts w:ascii="Times New Roman" w:eastAsia="Times New Roman" w:hAnsi="Times New Roman" w:cs="Times New Roman"/>
          <w:color w:val="073763"/>
        </w:rPr>
        <w:t>Moulia</w:t>
      </w:r>
      <w:proofErr w:type="spellEnd"/>
      <w:r>
        <w:rPr>
          <w:rFonts w:ascii="Times New Roman" w:eastAsia="Times New Roman" w:hAnsi="Times New Roman" w:cs="Times New Roman"/>
          <w:color w:val="073763"/>
        </w:rPr>
        <w:t xml:space="preserve"> et al.,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This field study (i.e. on uncontrolled population sampling) can only bring a new </w:t>
      </w:r>
      <w:r>
        <w:rPr>
          <w:rFonts w:ascii="Times New Roman" w:eastAsia="Times New Roman" w:hAnsi="Times New Roman" w:cs="Times New Roman"/>
          <w:color w:val="073763"/>
        </w:rPr>
        <w:t>argument if we consider analysis of the prevalence of parasites across the zone. But this is an argument, not a demonstration.</w:t>
      </w:r>
    </w:p>
    <w:p w14:paraId="24A2DCDF" w14:textId="77777777" w:rsidR="00E7352F" w:rsidRDefault="00781638">
      <w:pPr>
        <w:spacing w:before="288"/>
        <w:ind w:left="696" w:right="-28"/>
        <w:jc w:val="both"/>
      </w:pPr>
      <w:r>
        <w:rPr>
          <w:rFonts w:ascii="Times New Roman" w:eastAsia="Times New Roman" w:hAnsi="Times New Roman" w:cs="Times New Roman"/>
        </w:rPr>
        <w:t>No field study can ever be perfectly controlled</w:t>
      </w:r>
      <w:del w:id="159" w:author="Emanuel Heitlinger" w:date="2019-10-03T14:19:00Z">
        <w:r>
          <w:rPr>
            <w:rFonts w:ascii="Times New Roman" w:eastAsia="Times New Roman" w:hAnsi="Times New Roman" w:cs="Times New Roman"/>
          </w:rPr>
          <w:delText xml:space="preserve"> by definition</w:delText>
        </w:r>
      </w:del>
      <w:r>
        <w:rPr>
          <w:rFonts w:ascii="Times New Roman" w:eastAsia="Times New Roman" w:hAnsi="Times New Roman" w:cs="Times New Roman"/>
        </w:rPr>
        <w:t xml:space="preserve">, while no lab study can ever claim to represent natural diversity. </w:t>
      </w:r>
      <w:r>
        <w:rPr>
          <w:rFonts w:ascii="Times New Roman" w:eastAsia="Times New Roman" w:hAnsi="Times New Roman" w:cs="Times New Roman"/>
        </w:rPr>
        <w:t>We therefore consider that a first field study on two very different parasites, showing the same pattern of hybrid resistance, should discuss this interesting finding. Moreover, our study’s main characteristic is exactly to considers the “</w:t>
      </w:r>
      <w:r>
        <w:rPr>
          <w:rFonts w:ascii="Times New Roman" w:eastAsia="Times New Roman" w:hAnsi="Times New Roman" w:cs="Times New Roman"/>
          <w:color w:val="073763"/>
        </w:rPr>
        <w:t>analysis of the p</w:t>
      </w:r>
      <w:r>
        <w:rPr>
          <w:rFonts w:ascii="Times New Roman" w:eastAsia="Times New Roman" w:hAnsi="Times New Roman" w:cs="Times New Roman"/>
          <w:color w:val="073763"/>
        </w:rPr>
        <w:t>revalence of parasites across the zone”.</w:t>
      </w:r>
      <w:r>
        <w:rPr>
          <w:rFonts w:ascii="Times New Roman" w:eastAsia="Times New Roman" w:hAnsi="Times New Roman" w:cs="Times New Roman"/>
          <w:b/>
          <w:color w:val="073763"/>
        </w:rPr>
        <w:t xml:space="preserve"> </w:t>
      </w:r>
    </w:p>
    <w:p w14:paraId="17002397" w14:textId="77777777" w:rsidR="00E7352F" w:rsidRDefault="00781638">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C42. </w:t>
      </w:r>
      <w:r>
        <w:rPr>
          <w:rFonts w:ascii="Times New Roman" w:eastAsia="Times New Roman" w:hAnsi="Times New Roman" w:cs="Times New Roman"/>
          <w:color w:val="073763"/>
        </w:rPr>
        <w:t xml:space="preserve">Lines 360 – </w:t>
      </w:r>
      <w:proofErr w:type="gramStart"/>
      <w:r>
        <w:rPr>
          <w:rFonts w:ascii="Times New Roman" w:eastAsia="Times New Roman" w:hAnsi="Times New Roman" w:cs="Times New Roman"/>
          <w:color w:val="073763"/>
        </w:rPr>
        <w:t>361 .</w:t>
      </w:r>
      <w:proofErr w:type="gramEnd"/>
      <w:r>
        <w:rPr>
          <w:rFonts w:ascii="Times New Roman" w:eastAsia="Times New Roman" w:hAnsi="Times New Roman" w:cs="Times New Roman"/>
          <w:color w:val="073763"/>
        </w:rPr>
        <w:t xml:space="preserve"> “a novel aspect of our work compared to previous studies of parasitism in the HMHZ is the separate study of parasite prevalence and intensity”. Pay attention. The previous field studies took into account </w:t>
      </w:r>
      <w:r>
        <w:rPr>
          <w:rFonts w:ascii="Times New Roman" w:eastAsia="Times New Roman" w:hAnsi="Times New Roman" w:cs="Times New Roman"/>
          <w:b/>
          <w:color w:val="073763"/>
        </w:rPr>
        <w:t>abundance</w:t>
      </w:r>
      <w:r>
        <w:rPr>
          <w:rFonts w:ascii="Times New Roman" w:eastAsia="Times New Roman" w:hAnsi="Times New Roman" w:cs="Times New Roman"/>
          <w:color w:val="073763"/>
        </w:rPr>
        <w:t>, which is not a mix of i</w:t>
      </w:r>
      <w:r>
        <w:rPr>
          <w:rFonts w:ascii="Times New Roman" w:eastAsia="Times New Roman" w:hAnsi="Times New Roman" w:cs="Times New Roman"/>
          <w:color w:val="073763"/>
        </w:rPr>
        <w:t xml:space="preserve">ntensity and prevalence </w:t>
      </w:r>
      <w:proofErr w:type="spellStart"/>
      <w:r>
        <w:rPr>
          <w:rFonts w:ascii="Times New Roman" w:eastAsia="Times New Roman" w:hAnsi="Times New Roman" w:cs="Times New Roman"/>
          <w:i/>
          <w:color w:val="073763"/>
        </w:rPr>
        <w:t>sensu</w:t>
      </w:r>
      <w:proofErr w:type="spellEnd"/>
      <w:r>
        <w:rPr>
          <w:rFonts w:ascii="Times New Roman" w:eastAsia="Times New Roman" w:hAnsi="Times New Roman" w:cs="Times New Roman"/>
          <w:i/>
          <w:color w:val="073763"/>
        </w:rPr>
        <w:t xml:space="preserve"> </w:t>
      </w:r>
      <w:proofErr w:type="spellStart"/>
      <w:r>
        <w:rPr>
          <w:rFonts w:ascii="Times New Roman" w:eastAsia="Times New Roman" w:hAnsi="Times New Roman" w:cs="Times New Roman"/>
          <w:i/>
          <w:color w:val="073763"/>
        </w:rPr>
        <w:t>stricto</w:t>
      </w:r>
      <w:proofErr w:type="spellEnd"/>
      <w:r>
        <w:rPr>
          <w:rFonts w:ascii="Times New Roman" w:eastAsia="Times New Roman" w:hAnsi="Times New Roman" w:cs="Times New Roman"/>
          <w:color w:val="073763"/>
        </w:rPr>
        <w:t xml:space="preserve">, but a third parasitological parameter giving another information that the two others </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number of infested ones” </w:t>
      </w:r>
    </w:p>
    <w:p w14:paraId="7B6223C1" w14:textId="77777777" w:rsidR="00E7352F" w:rsidRDefault="00781638">
      <w:pPr>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and “parasite load if infested” respectively). See specific comments on” parasitological indexes approa</w:t>
      </w:r>
      <w:r>
        <w:rPr>
          <w:rFonts w:ascii="Times New Roman" w:eastAsia="Times New Roman" w:hAnsi="Times New Roman" w:cs="Times New Roman"/>
          <w:color w:val="073763"/>
        </w:rPr>
        <w:t xml:space="preserve">ch”. </w:t>
      </w:r>
    </w:p>
    <w:p w14:paraId="7F02A363" w14:textId="77777777" w:rsidR="00E7352F" w:rsidRDefault="00781638">
      <w:pPr>
        <w:spacing w:before="288" w:line="240" w:lineRule="auto"/>
        <w:ind w:left="696" w:right="-28"/>
        <w:jc w:val="both"/>
      </w:pPr>
      <w:r>
        <w:rPr>
          <w:rFonts w:ascii="Times New Roman" w:eastAsia="Times New Roman" w:hAnsi="Times New Roman" w:cs="Times New Roman"/>
        </w:rPr>
        <w:t xml:space="preserve">We agree, but we never claimed that “abundance = intensity + prevalence”. We claim that we test for the first time separately prevalence and intensity in the context of a hybrid zone. See </w:t>
      </w:r>
      <w:r>
        <w:rPr>
          <w:rFonts w:ascii="Times New Roman" w:eastAsia="Times New Roman" w:hAnsi="Times New Roman" w:cs="Times New Roman"/>
          <w:b/>
          <w:color w:val="980000"/>
        </w:rPr>
        <w:t xml:space="preserve">C11. </w:t>
      </w:r>
    </w:p>
    <w:p w14:paraId="23430BF8" w14:textId="77777777" w:rsidR="00E7352F" w:rsidRDefault="00781638">
      <w:pPr>
        <w:spacing w:before="288" w:line="240" w:lineRule="auto"/>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C43. </w:t>
      </w:r>
      <w:r>
        <w:rPr>
          <w:rFonts w:ascii="Times New Roman" w:eastAsia="Times New Roman" w:hAnsi="Times New Roman" w:cs="Times New Roman"/>
          <w:color w:val="073763"/>
        </w:rPr>
        <w:t>Lines 362-365: See specific comments on” parasitolo</w:t>
      </w:r>
      <w:r>
        <w:rPr>
          <w:rFonts w:ascii="Times New Roman" w:eastAsia="Times New Roman" w:hAnsi="Times New Roman" w:cs="Times New Roman"/>
          <w:color w:val="073763"/>
        </w:rPr>
        <w:t xml:space="preserve">gical indexes approach” </w:t>
      </w:r>
    </w:p>
    <w:p w14:paraId="5E2EFE70" w14:textId="77777777" w:rsidR="00E7352F" w:rsidRDefault="00781638">
      <w:pPr>
        <w:spacing w:before="288" w:line="240" w:lineRule="auto"/>
        <w:ind w:left="696" w:right="-28"/>
        <w:jc w:val="both"/>
        <w:rPr>
          <w:rFonts w:ascii="Times New Roman" w:eastAsia="Times New Roman" w:hAnsi="Times New Roman" w:cs="Times New Roman"/>
          <w:color w:val="073763"/>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C11</w:t>
      </w:r>
      <w:r>
        <w:rPr>
          <w:rFonts w:ascii="Times New Roman" w:eastAsia="Times New Roman" w:hAnsi="Times New Roman" w:cs="Times New Roman"/>
        </w:rPr>
        <w:t>.</w:t>
      </w:r>
    </w:p>
    <w:p w14:paraId="4BE3E441" w14:textId="77777777" w:rsidR="00E7352F" w:rsidRDefault="00781638">
      <w:pPr>
        <w:spacing w:before="288"/>
        <w:ind w:left="-24" w:right="-28"/>
        <w:jc w:val="both"/>
        <w:rPr>
          <w:rFonts w:ascii="Times New Roman" w:eastAsia="Times New Roman" w:hAnsi="Times New Roman" w:cs="Times New Roman"/>
        </w:rPr>
      </w:pPr>
      <w:r>
        <w:rPr>
          <w:rFonts w:ascii="Times New Roman" w:eastAsia="Times New Roman" w:hAnsi="Times New Roman" w:cs="Times New Roman"/>
          <w:b/>
          <w:color w:val="980000"/>
        </w:rPr>
        <w:t xml:space="preserve">C44. </w:t>
      </w:r>
      <w:r>
        <w:rPr>
          <w:rFonts w:ascii="Times New Roman" w:eastAsia="Times New Roman" w:hAnsi="Times New Roman" w:cs="Times New Roman"/>
          <w:color w:val="073763"/>
        </w:rPr>
        <w:t xml:space="preserve">Line </w:t>
      </w:r>
      <w:proofErr w:type="gramStart"/>
      <w:r>
        <w:rPr>
          <w:rFonts w:ascii="Times New Roman" w:eastAsia="Times New Roman" w:hAnsi="Times New Roman" w:cs="Times New Roman"/>
          <w:color w:val="073763"/>
        </w:rPr>
        <w:t>373 :</w:t>
      </w:r>
      <w:proofErr w:type="gramEnd"/>
      <w:r>
        <w:rPr>
          <w:rFonts w:ascii="Times New Roman" w:eastAsia="Times New Roman" w:hAnsi="Times New Roman" w:cs="Times New Roman"/>
          <w:color w:val="073763"/>
        </w:rPr>
        <w:t xml:space="preserve"> </w:t>
      </w:r>
      <w:r>
        <w:rPr>
          <w:rFonts w:ascii="Times New Roman" w:eastAsia="Times New Roman" w:hAnsi="Times New Roman" w:cs="Times New Roman"/>
          <w:b/>
          <w:color w:val="073763"/>
        </w:rPr>
        <w:t>Incomplete references and discussion</w:t>
      </w:r>
      <w:r>
        <w:rPr>
          <w:rFonts w:ascii="Times New Roman" w:eastAsia="Times New Roman" w:hAnsi="Times New Roman" w:cs="Times New Roman"/>
          <w:color w:val="073763"/>
        </w:rPr>
        <w:t xml:space="preserve">.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prevalence and density. The author </w:t>
      </w:r>
      <w:proofErr w:type="gramStart"/>
      <w:r>
        <w:rPr>
          <w:rFonts w:ascii="Times New Roman" w:eastAsia="Times New Roman" w:hAnsi="Times New Roman" w:cs="Times New Roman"/>
          <w:color w:val="073763"/>
        </w:rPr>
        <w:t>refer</w:t>
      </w:r>
      <w:proofErr w:type="gramEnd"/>
      <w:r>
        <w:rPr>
          <w:rFonts w:ascii="Times New Roman" w:eastAsia="Times New Roman" w:hAnsi="Times New Roman" w:cs="Times New Roman"/>
          <w:color w:val="073763"/>
        </w:rPr>
        <w:t xml:space="preserve"> to </w:t>
      </w:r>
      <w:proofErr w:type="spellStart"/>
      <w:r>
        <w:rPr>
          <w:rFonts w:ascii="Times New Roman" w:eastAsia="Times New Roman" w:hAnsi="Times New Roman" w:cs="Times New Roman"/>
          <w:color w:val="073763"/>
        </w:rPr>
        <w:t>Winternitz</w:t>
      </w:r>
      <w:proofErr w:type="spellEnd"/>
      <w:r>
        <w:rPr>
          <w:rFonts w:ascii="Times New Roman" w:eastAsia="Times New Roman" w:hAnsi="Times New Roman" w:cs="Times New Roman"/>
          <w:color w:val="073763"/>
        </w:rPr>
        <w:t xml:space="preserve">, el al.2012, with no demonstrated effects, which results going in the same direction as their </w:t>
      </w:r>
      <w:r>
        <w:rPr>
          <w:rFonts w:ascii="Times New Roman" w:eastAsia="Times New Roman" w:hAnsi="Times New Roman" w:cs="Times New Roman"/>
          <w:color w:val="073763"/>
        </w:rPr>
        <w:lastRenderedPageBreak/>
        <w:t>analysis. B</w:t>
      </w:r>
      <w:r>
        <w:rPr>
          <w:rFonts w:ascii="Times New Roman" w:eastAsia="Times New Roman" w:hAnsi="Times New Roman" w:cs="Times New Roman"/>
          <w:color w:val="073763"/>
        </w:rPr>
        <w:t xml:space="preserve">ut they omit to refer to </w:t>
      </w:r>
      <w:proofErr w:type="spellStart"/>
      <w:r>
        <w:rPr>
          <w:rFonts w:ascii="Times New Roman" w:eastAsia="Times New Roman" w:hAnsi="Times New Roman" w:cs="Times New Roman"/>
          <w:color w:val="073763"/>
        </w:rPr>
        <w:t>Hakkarainen</w:t>
      </w:r>
      <w:proofErr w:type="spellEnd"/>
      <w:r>
        <w:rPr>
          <w:rFonts w:ascii="Times New Roman" w:eastAsia="Times New Roman" w:hAnsi="Times New Roman" w:cs="Times New Roman"/>
          <w:color w:val="073763"/>
        </w:rPr>
        <w:t xml:space="preserve"> et al. (cited by the author for effect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body conditions). Is it because they have opposite conclusions, as “The presence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parasites was higher in dense mainland populations than </w:t>
      </w:r>
      <w:proofErr w:type="spellStart"/>
      <w:r>
        <w:rPr>
          <w:rFonts w:ascii="Times New Roman" w:eastAsia="Times New Roman" w:hAnsi="Times New Roman" w:cs="Times New Roman"/>
          <w:color w:val="073763"/>
        </w:rPr>
        <w:t>insparsely</w:t>
      </w:r>
      <w:proofErr w:type="spellEnd"/>
      <w:r>
        <w:rPr>
          <w:rFonts w:ascii="Times New Roman" w:eastAsia="Times New Roman" w:hAnsi="Times New Roman" w:cs="Times New Roman"/>
          <w:color w:val="073763"/>
        </w:rPr>
        <w:t xml:space="preserve"> populated </w:t>
      </w:r>
      <w:proofErr w:type="gramStart"/>
      <w:r>
        <w:rPr>
          <w:rFonts w:ascii="Times New Roman" w:eastAsia="Times New Roman" w:hAnsi="Times New Roman" w:cs="Times New Roman"/>
          <w:color w:val="073763"/>
        </w:rPr>
        <w:t>islands”.</w:t>
      </w:r>
      <w:proofErr w:type="gramEnd"/>
      <w:r>
        <w:rPr>
          <w:rFonts w:ascii="Times New Roman" w:eastAsia="Times New Roman" w:hAnsi="Times New Roman" w:cs="Times New Roman"/>
          <w:color w:val="073763"/>
        </w:rPr>
        <w:t xml:space="preserve"> </w:t>
      </w:r>
    </w:p>
    <w:p w14:paraId="00B87C17" w14:textId="77777777" w:rsidR="00E7352F" w:rsidRDefault="00781638">
      <w:pPr>
        <w:spacing w:before="288"/>
        <w:ind w:left="696" w:right="-28"/>
        <w:jc w:val="both"/>
      </w:pPr>
      <w:r>
        <w:rPr>
          <w:rFonts w:ascii="Times New Roman" w:eastAsia="Times New Roman" w:hAnsi="Times New Roman" w:cs="Times New Roman"/>
        </w:rPr>
        <w:t xml:space="preserve">We cite </w:t>
      </w:r>
      <w:proofErr w:type="spellStart"/>
      <w:r>
        <w:rPr>
          <w:rFonts w:ascii="Times New Roman" w:eastAsia="Times New Roman" w:hAnsi="Times New Roman" w:cs="Times New Roman"/>
        </w:rPr>
        <w:t>Winternitz</w:t>
      </w:r>
      <w:proofErr w:type="spellEnd"/>
      <w:r>
        <w:rPr>
          <w:rFonts w:ascii="Times New Roman" w:eastAsia="Times New Roman" w:hAnsi="Times New Roman" w:cs="Times New Roman"/>
        </w:rPr>
        <w:t xml:space="preserve"> et al. 2012 to show that lower density does not necessarily correlate with increased prevalence (“This is, however, not a general law [...] Independent of the direction of the effect, correlation between abundance and prevalen</w:t>
      </w:r>
      <w:r>
        <w:rPr>
          <w:rFonts w:ascii="Times New Roman" w:eastAsia="Times New Roman" w:hAnsi="Times New Roman" w:cs="Times New Roman"/>
        </w:rPr>
        <w:t xml:space="preserve">ce could be confounded with intrinsic effects of hybrid hosts.”). For completion of the discussion we added the </w:t>
      </w:r>
      <w:proofErr w:type="spellStart"/>
      <w:r>
        <w:rPr>
          <w:rFonts w:ascii="Times New Roman" w:eastAsia="Times New Roman" w:hAnsi="Times New Roman" w:cs="Times New Roman"/>
        </w:rPr>
        <w:t>Hakkarainen</w:t>
      </w:r>
      <w:proofErr w:type="spellEnd"/>
      <w:r>
        <w:rPr>
          <w:rFonts w:ascii="Times New Roman" w:eastAsia="Times New Roman" w:hAnsi="Times New Roman" w:cs="Times New Roman"/>
        </w:rPr>
        <w:t xml:space="preserve"> </w:t>
      </w:r>
      <w:ins w:id="160" w:author="Emanuel Heitlinger" w:date="2019-10-03T14:20:00Z">
        <w:r>
          <w:rPr>
            <w:rFonts w:ascii="Times New Roman" w:eastAsia="Times New Roman" w:hAnsi="Times New Roman" w:cs="Times New Roman"/>
          </w:rPr>
          <w:t xml:space="preserve">et al. </w:t>
        </w:r>
      </w:ins>
      <w:r>
        <w:rPr>
          <w:rFonts w:ascii="Times New Roman" w:eastAsia="Times New Roman" w:hAnsi="Times New Roman" w:cs="Times New Roman"/>
        </w:rPr>
        <w:t>citation.</w:t>
      </w:r>
    </w:p>
    <w:p w14:paraId="407D361A" w14:textId="77777777" w:rsidR="00E7352F" w:rsidRDefault="00781638">
      <w:pPr>
        <w:spacing w:before="288" w:line="240" w:lineRule="auto"/>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Lines 373-375 “Independent of the direction of the effect (of the density on transmission</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 correlation between ab</w:t>
      </w:r>
      <w:r>
        <w:rPr>
          <w:rFonts w:ascii="Times New Roman" w:eastAsia="Times New Roman" w:hAnsi="Times New Roman" w:cs="Times New Roman"/>
          <w:color w:val="073763"/>
        </w:rPr>
        <w:t xml:space="preserve">undance and prevalence could be confounded with intrinsic effects of hybrid hosts”. See above comments on the definition of these two indexes. Abundance is not more correlated to prevalence that it is correlated to intensity. In other words, </w:t>
      </w:r>
      <w:r>
        <w:rPr>
          <w:rFonts w:ascii="Times New Roman" w:eastAsia="Times New Roman" w:hAnsi="Times New Roman" w:cs="Times New Roman"/>
          <w:b/>
          <w:color w:val="073763"/>
        </w:rPr>
        <w:t>these three in</w:t>
      </w:r>
      <w:r>
        <w:rPr>
          <w:rFonts w:ascii="Times New Roman" w:eastAsia="Times New Roman" w:hAnsi="Times New Roman" w:cs="Times New Roman"/>
          <w:b/>
          <w:color w:val="073763"/>
        </w:rPr>
        <w:t>dexes are linked as they reflect distributions of parasite</w:t>
      </w:r>
      <w:r>
        <w:rPr>
          <w:rFonts w:ascii="Times New Roman" w:eastAsia="Times New Roman" w:hAnsi="Times New Roman" w:cs="Times New Roman"/>
          <w:color w:val="073763"/>
        </w:rPr>
        <w:t xml:space="preserve">. Zero loads not only reflect similar transmission or density but also potential resistance and clearances </w:t>
      </w:r>
      <w:proofErr w:type="gramStart"/>
      <w:r>
        <w:rPr>
          <w:rFonts w:ascii="Times New Roman" w:eastAsia="Times New Roman" w:hAnsi="Times New Roman" w:cs="Times New Roman"/>
          <w:color w:val="073763"/>
        </w:rPr>
        <w:t>( i.e.</w:t>
      </w:r>
      <w:proofErr w:type="gramEnd"/>
      <w:r>
        <w:rPr>
          <w:rFonts w:ascii="Times New Roman" w:eastAsia="Times New Roman" w:hAnsi="Times New Roman" w:cs="Times New Roman"/>
          <w:color w:val="073763"/>
        </w:rPr>
        <w:t xml:space="preserve"> intrinsic abilities of the host). See above comments on the origin of zero load and </w:t>
      </w:r>
      <w:r>
        <w:rPr>
          <w:rFonts w:ascii="Times New Roman" w:eastAsia="Times New Roman" w:hAnsi="Times New Roman" w:cs="Times New Roman"/>
          <w:color w:val="073763"/>
        </w:rPr>
        <w:t xml:space="preserve">upcoming specific comments on” parasitological indexes approach” </w:t>
      </w:r>
    </w:p>
    <w:p w14:paraId="1E9162AF" w14:textId="77777777" w:rsidR="00E7352F" w:rsidRDefault="00781638">
      <w:pPr>
        <w:spacing w:before="200" w:line="240" w:lineRule="auto"/>
        <w:ind w:left="720"/>
        <w:jc w:val="both"/>
        <w:rPr>
          <w:rFonts w:ascii="Times New Roman" w:eastAsia="Times New Roman" w:hAnsi="Times New Roman" w:cs="Times New Roman"/>
          <w:color w:val="980000"/>
        </w:rPr>
      </w:pPr>
      <w:r>
        <w:rPr>
          <w:rFonts w:ascii="Times New Roman" w:eastAsia="Times New Roman" w:hAnsi="Times New Roman" w:cs="Times New Roman"/>
        </w:rPr>
        <w:t xml:space="preserve"> See</w:t>
      </w:r>
      <w:r>
        <w:rPr>
          <w:rFonts w:ascii="Times New Roman" w:eastAsia="Times New Roman" w:hAnsi="Times New Roman" w:cs="Times New Roman"/>
          <w:color w:val="980000"/>
        </w:rPr>
        <w:t xml:space="preserve"> </w:t>
      </w:r>
      <w:r>
        <w:rPr>
          <w:rFonts w:ascii="Times New Roman" w:eastAsia="Times New Roman" w:hAnsi="Times New Roman" w:cs="Times New Roman"/>
          <w:b/>
          <w:color w:val="980000"/>
        </w:rPr>
        <w:t>C11.</w:t>
      </w:r>
    </w:p>
    <w:p w14:paraId="4A838D58"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C45. </w:t>
      </w:r>
      <w:r>
        <w:rPr>
          <w:rFonts w:ascii="Times New Roman" w:eastAsia="Times New Roman" w:hAnsi="Times New Roman" w:cs="Times New Roman"/>
          <w:color w:val="073763"/>
        </w:rPr>
        <w:t>Lines 380 -388</w:t>
      </w:r>
      <w:r>
        <w:rPr>
          <w:rFonts w:ascii="Times New Roman" w:eastAsia="Times New Roman" w:hAnsi="Times New Roman" w:cs="Times New Roman"/>
          <w:b/>
          <w:color w:val="073763"/>
        </w:rPr>
        <w:t>: inappropriate statements for eco-</w:t>
      </w:r>
      <w:proofErr w:type="spellStart"/>
      <w:r>
        <w:rPr>
          <w:rFonts w:ascii="Times New Roman" w:eastAsia="Times New Roman" w:hAnsi="Times New Roman" w:cs="Times New Roman"/>
          <w:b/>
          <w:color w:val="073763"/>
        </w:rPr>
        <w:t>evo</w:t>
      </w:r>
      <w:proofErr w:type="spellEnd"/>
      <w:r>
        <w:rPr>
          <w:rFonts w:ascii="Times New Roman" w:eastAsia="Times New Roman" w:hAnsi="Times New Roman" w:cs="Times New Roman"/>
          <w:b/>
          <w:color w:val="073763"/>
        </w:rPr>
        <w:t>-parasitological point of view</w:t>
      </w:r>
      <w:r>
        <w:rPr>
          <w:rFonts w:ascii="Times New Roman" w:eastAsia="Times New Roman" w:hAnsi="Times New Roman" w:cs="Times New Roman"/>
          <w:color w:val="073763"/>
        </w:rPr>
        <w:t xml:space="preserve">. See previous comments about pathogenic versus parasite costs, as well as about selection of resistance and immune mechanisms in mice with pinworms. </w:t>
      </w:r>
    </w:p>
    <w:p w14:paraId="33D24488" w14:textId="77777777" w:rsidR="00E7352F" w:rsidRDefault="00781638">
      <w:pPr>
        <w:spacing w:before="288"/>
        <w:ind w:left="696" w:right="-28"/>
        <w:jc w:val="both"/>
        <w:rPr>
          <w:rFonts w:ascii="Times New Roman" w:eastAsia="Times New Roman" w:hAnsi="Times New Roman" w:cs="Times New Roman"/>
          <w:b/>
          <w:color w:val="980000"/>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w:t>
      </w:r>
      <w:proofErr w:type="gramStart"/>
      <w:r>
        <w:rPr>
          <w:rFonts w:ascii="Times New Roman" w:eastAsia="Times New Roman" w:hAnsi="Times New Roman" w:cs="Times New Roman"/>
          <w:b/>
          <w:color w:val="980000"/>
        </w:rPr>
        <w:t>4.&amp;</w:t>
      </w:r>
      <w:proofErr w:type="gramEnd"/>
      <w:r>
        <w:rPr>
          <w:rFonts w:ascii="Times New Roman" w:eastAsia="Times New Roman" w:hAnsi="Times New Roman" w:cs="Times New Roman"/>
          <w:b/>
          <w:color w:val="980000"/>
        </w:rPr>
        <w:t>C6.</w:t>
      </w:r>
    </w:p>
    <w:p w14:paraId="249BEDE6" w14:textId="77777777" w:rsidR="00E7352F" w:rsidRDefault="00781638">
      <w:pPr>
        <w:spacing w:before="288"/>
        <w:ind w:right="-28"/>
        <w:jc w:val="both"/>
        <w:rPr>
          <w:rFonts w:ascii="Times New Roman" w:eastAsia="Times New Roman" w:hAnsi="Times New Roman" w:cs="Times New Roman"/>
          <w:i/>
          <w:color w:val="073763"/>
        </w:rPr>
      </w:pPr>
      <w:r>
        <w:rPr>
          <w:rFonts w:ascii="Times New Roman" w:eastAsia="Times New Roman" w:hAnsi="Times New Roman" w:cs="Times New Roman"/>
          <w:b/>
          <w:color w:val="980000"/>
        </w:rPr>
        <w:t xml:space="preserve">C46. </w:t>
      </w:r>
      <w:r>
        <w:rPr>
          <w:rFonts w:ascii="Times New Roman" w:eastAsia="Times New Roman" w:hAnsi="Times New Roman" w:cs="Times New Roman"/>
          <w:color w:val="073763"/>
        </w:rPr>
        <w:t>Lines 389-394. I do not agree with these statements and the conclusion. Parasite load re</w:t>
      </w:r>
      <w:r>
        <w:rPr>
          <w:rFonts w:ascii="Times New Roman" w:eastAsia="Times New Roman" w:hAnsi="Times New Roman" w:cs="Times New Roman"/>
          <w:color w:val="073763"/>
        </w:rPr>
        <w:t>flects phenotypically the present stage of host- parasite interaction, that is either host resistance or tolerance (which are simply two facets of the same immune or physiological mechanisms), weighted by parasite virulence. Body Condition could be a marke</w:t>
      </w:r>
      <w:r>
        <w:rPr>
          <w:rFonts w:ascii="Times New Roman" w:eastAsia="Times New Roman" w:hAnsi="Times New Roman" w:cs="Times New Roman"/>
          <w:color w:val="073763"/>
        </w:rPr>
        <w:t xml:space="preserve">r of parasite costs in some models but not in the absolute. Lot of infections would never affect this phenotype, some infections while favor higher body weight (and consequently body conditions as estimated in this publication). </w:t>
      </w:r>
      <w:r>
        <w:rPr>
          <w:rFonts w:ascii="Times New Roman" w:eastAsia="Times New Roman" w:hAnsi="Times New Roman" w:cs="Times New Roman"/>
          <w:b/>
          <w:color w:val="073763"/>
        </w:rPr>
        <w:t>Do not confound symptoms an</w:t>
      </w:r>
      <w:r>
        <w:rPr>
          <w:rFonts w:ascii="Times New Roman" w:eastAsia="Times New Roman" w:hAnsi="Times New Roman" w:cs="Times New Roman"/>
          <w:b/>
          <w:color w:val="073763"/>
        </w:rPr>
        <w:t>d parasite effect on fitness</w:t>
      </w:r>
      <w:r>
        <w:rPr>
          <w:rFonts w:ascii="Times New Roman" w:eastAsia="Times New Roman" w:hAnsi="Times New Roman" w:cs="Times New Roman"/>
          <w:color w:val="073763"/>
        </w:rPr>
        <w:t xml:space="preserve">. See previous comments about these points and specific comments on </w:t>
      </w:r>
      <w:r>
        <w:rPr>
          <w:rFonts w:ascii="Times New Roman" w:eastAsia="Times New Roman" w:hAnsi="Times New Roman" w:cs="Times New Roman"/>
          <w:i/>
          <w:color w:val="073763"/>
        </w:rPr>
        <w:t xml:space="preserve">Eimeria </w:t>
      </w:r>
    </w:p>
    <w:p w14:paraId="0D0257E4" w14:textId="77777777" w:rsidR="00E7352F" w:rsidRDefault="00781638">
      <w:pPr>
        <w:spacing w:before="288"/>
        <w:ind w:left="720" w:right="-28"/>
        <w:jc w:val="both"/>
        <w:rPr>
          <w:rFonts w:ascii="Times New Roman" w:eastAsia="Times New Roman" w:hAnsi="Times New Roman" w:cs="Times New Roman"/>
        </w:rPr>
      </w:pPr>
      <w:r>
        <w:rPr>
          <w:rFonts w:ascii="Times New Roman" w:eastAsia="Times New Roman" w:hAnsi="Times New Roman" w:cs="Times New Roman"/>
          <w:b/>
          <w:color w:val="980000"/>
        </w:rPr>
        <w:t>See C40/2.</w:t>
      </w:r>
    </w:p>
    <w:p w14:paraId="2DF2764F" w14:textId="77777777" w:rsidR="00E7352F" w:rsidRDefault="00781638">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C47. </w:t>
      </w:r>
      <w:r>
        <w:rPr>
          <w:rFonts w:ascii="Times New Roman" w:eastAsia="Times New Roman" w:hAnsi="Times New Roman" w:cs="Times New Roman"/>
          <w:color w:val="073763"/>
        </w:rPr>
        <w:t>Lines 397-</w:t>
      </w:r>
      <w:proofErr w:type="gramStart"/>
      <w:r>
        <w:rPr>
          <w:rFonts w:ascii="Times New Roman" w:eastAsia="Times New Roman" w:hAnsi="Times New Roman" w:cs="Times New Roman"/>
          <w:color w:val="073763"/>
        </w:rPr>
        <w:t>398 :</w:t>
      </w:r>
      <w:proofErr w:type="gramEnd"/>
      <w:r>
        <w:rPr>
          <w:rFonts w:ascii="Times New Roman" w:eastAsia="Times New Roman" w:hAnsi="Times New Roman" w:cs="Times New Roman"/>
          <w:color w:val="073763"/>
        </w:rPr>
        <w:t xml:space="preserve"> Are there really hybrids with strong heterosis on variable phenotypes in the hybrid zone in which genomes are highly recombined (not those of experimental F1)? </w:t>
      </w:r>
    </w:p>
    <w:p w14:paraId="49B17C2E" w14:textId="77777777" w:rsidR="00E7352F" w:rsidRDefault="00781638">
      <w:pPr>
        <w:spacing w:before="288"/>
        <w:ind w:left="696" w:right="-28"/>
      </w:pPr>
      <w:r>
        <w:rPr>
          <w:rFonts w:ascii="Times New Roman" w:eastAsia="Times New Roman" w:hAnsi="Times New Roman" w:cs="Times New Roman"/>
        </w:rPr>
        <w:t>These are general statements about hybrids in general (not mice in particular).</w:t>
      </w:r>
      <w:r>
        <w:rPr>
          <w:rFonts w:ascii="Times New Roman" w:eastAsia="Times New Roman" w:hAnsi="Times New Roman" w:cs="Times New Roman"/>
        </w:rPr>
        <w:t xml:space="preserve"> “Intensity of a particular parasite infection is not necessarily correlated with reduced health and a fitness decrease” lines orig. 395-396</w:t>
      </w:r>
    </w:p>
    <w:p w14:paraId="38F5D57E"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C48. </w:t>
      </w:r>
      <w:r>
        <w:rPr>
          <w:rFonts w:ascii="Times New Roman" w:eastAsia="Times New Roman" w:hAnsi="Times New Roman" w:cs="Times New Roman"/>
          <w:color w:val="073763"/>
        </w:rPr>
        <w:t xml:space="preserve">Lines 403-405: the authors omit to consider the hypothesis already suggested by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2004, while it</w:t>
      </w:r>
      <w:r>
        <w:rPr>
          <w:rFonts w:ascii="Times New Roman" w:eastAsia="Times New Roman" w:hAnsi="Times New Roman" w:cs="Times New Roman"/>
          <w:color w:val="073763"/>
        </w:rPr>
        <w:t xml:space="preserve"> is based on the same first step of reasoning. Indeed, as suggest in this very study,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propose first that genome disruption could affect strongly some functions. The difference between the two hypotheses concerns the hybrid susceptibility (ba</w:t>
      </w:r>
      <w:r>
        <w:rPr>
          <w:rFonts w:ascii="Times New Roman" w:eastAsia="Times New Roman" w:hAnsi="Times New Roman" w:cs="Times New Roman"/>
          <w:color w:val="073763"/>
        </w:rPr>
        <w:t xml:space="preserve">se of the </w:t>
      </w:r>
      <w:proofErr w:type="spellStart"/>
      <w:r>
        <w:rPr>
          <w:rFonts w:ascii="Times New Roman" w:eastAsia="Times New Roman" w:hAnsi="Times New Roman" w:cs="Times New Roman"/>
          <w:color w:val="073763"/>
        </w:rPr>
        <w:t>Derothe</w:t>
      </w:r>
      <w:proofErr w:type="spellEnd"/>
      <w:r>
        <w:rPr>
          <w:rFonts w:ascii="Times New Roman" w:eastAsia="Times New Roman" w:hAnsi="Times New Roman" w:cs="Times New Roman"/>
          <w:color w:val="073763"/>
        </w:rPr>
        <w:t xml:space="preserve"> et al. proposal) and the consequences of </w:t>
      </w:r>
      <w:r>
        <w:rPr>
          <w:rFonts w:ascii="Times New Roman" w:eastAsia="Times New Roman" w:hAnsi="Times New Roman" w:cs="Times New Roman"/>
          <w:color w:val="073763"/>
        </w:rPr>
        <w:lastRenderedPageBreak/>
        <w:t xml:space="preserve">the disruption. They propose that a pleiotropic effect acts in the hybrid </w:t>
      </w:r>
      <w:proofErr w:type="gramStart"/>
      <w:r>
        <w:rPr>
          <w:rFonts w:ascii="Times New Roman" w:eastAsia="Times New Roman" w:hAnsi="Times New Roman" w:cs="Times New Roman"/>
          <w:color w:val="073763"/>
        </w:rPr>
        <w:t>zone :only</w:t>
      </w:r>
      <w:proofErr w:type="gramEnd"/>
      <w:r>
        <w:rPr>
          <w:rFonts w:ascii="Times New Roman" w:eastAsia="Times New Roman" w:hAnsi="Times New Roman" w:cs="Times New Roman"/>
          <w:color w:val="073763"/>
        </w:rPr>
        <w:t xml:space="preserve"> disrupted genomes with alleles leading to a somehow compensation are retained (living and reproducing hybrids). </w:t>
      </w:r>
      <w:r>
        <w:rPr>
          <w:rFonts w:ascii="Times New Roman" w:eastAsia="Times New Roman" w:hAnsi="Times New Roman" w:cs="Times New Roman"/>
          <w:color w:val="073763"/>
        </w:rPr>
        <w:t xml:space="preserve">But those alleles could </w:t>
      </w:r>
      <w:proofErr w:type="gramStart"/>
      <w:r>
        <w:rPr>
          <w:rFonts w:ascii="Times New Roman" w:eastAsia="Times New Roman" w:hAnsi="Times New Roman" w:cs="Times New Roman"/>
          <w:color w:val="073763"/>
        </w:rPr>
        <w:t>impaired</w:t>
      </w:r>
      <w:proofErr w:type="gramEnd"/>
      <w:r>
        <w:rPr>
          <w:rFonts w:ascii="Times New Roman" w:eastAsia="Times New Roman" w:hAnsi="Times New Roman" w:cs="Times New Roman"/>
          <w:color w:val="073763"/>
        </w:rPr>
        <w:t xml:space="preserve"> some immune functions and then induce susceptibility against some parasites. According to the authors of this very study, there is no hybrid susceptibility. According to me, there is no clear demonstration of their conclusi</w:t>
      </w:r>
      <w:r>
        <w:rPr>
          <w:rFonts w:ascii="Times New Roman" w:eastAsia="Times New Roman" w:hAnsi="Times New Roman" w:cs="Times New Roman"/>
          <w:color w:val="073763"/>
        </w:rPr>
        <w:t xml:space="preserve">ons (no double statistical comparison, no clear modeling design, confusion in parasite parameters and ecology...see all my comments). </w:t>
      </w:r>
    </w:p>
    <w:p w14:paraId="4A0C0203" w14:textId="77777777" w:rsidR="00E7352F" w:rsidRDefault="00781638">
      <w:pPr>
        <w:spacing w:before="288"/>
        <w:ind w:left="696" w:right="-28"/>
        <w:jc w:val="both"/>
      </w:pPr>
      <w:r>
        <w:rPr>
          <w:rFonts w:ascii="Times New Roman" w:eastAsia="Times New Roman" w:hAnsi="Times New Roman" w:cs="Times New Roman"/>
        </w:rPr>
        <w:t xml:space="preserve">We thank the reviewer </w:t>
      </w:r>
      <w:del w:id="161" w:author="Emanuel Heitlinger" w:date="2019-10-03T14:21:00Z">
        <w:r>
          <w:rPr>
            <w:rFonts w:ascii="Times New Roman" w:eastAsia="Times New Roman" w:hAnsi="Times New Roman" w:cs="Times New Roman"/>
          </w:rPr>
          <w:delText xml:space="preserve">1 </w:delText>
        </w:r>
      </w:del>
      <w:r>
        <w:rPr>
          <w:rFonts w:ascii="Times New Roman" w:eastAsia="Times New Roman" w:hAnsi="Times New Roman" w:cs="Times New Roman"/>
        </w:rPr>
        <w:t>for all his/her comments that helped us to</w:t>
      </w:r>
      <w:ins w:id="162" w:author="Emanuel Heitlinger" w:date="2019-10-03T14:21:00Z">
        <w:r>
          <w:rPr>
            <w:rFonts w:ascii="Times New Roman" w:eastAsia="Times New Roman" w:hAnsi="Times New Roman" w:cs="Times New Roman"/>
          </w:rPr>
          <w:t xml:space="preserve"> substantially</w:t>
        </w:r>
      </w:ins>
      <w:r>
        <w:rPr>
          <w:rFonts w:ascii="Times New Roman" w:eastAsia="Times New Roman" w:hAnsi="Times New Roman" w:cs="Times New Roman"/>
        </w:rPr>
        <w:t xml:space="preserve"> improve </w:t>
      </w:r>
      <w:del w:id="163" w:author="Emanuel Heitlinger" w:date="2019-10-03T14:21:00Z">
        <w:r>
          <w:rPr>
            <w:rFonts w:ascii="Times New Roman" w:eastAsia="Times New Roman" w:hAnsi="Times New Roman" w:cs="Times New Roman"/>
          </w:rPr>
          <w:delText xml:space="preserve">a lot </w:delText>
        </w:r>
      </w:del>
      <w:r>
        <w:rPr>
          <w:rFonts w:ascii="Times New Roman" w:eastAsia="Times New Roman" w:hAnsi="Times New Roman" w:cs="Times New Roman"/>
        </w:rPr>
        <w:t>the present</w:t>
      </w:r>
      <w:ins w:id="164" w:author="Emanuel Heitlinger" w:date="2019-10-03T14:21:00Z">
        <w:r>
          <w:rPr>
            <w:rFonts w:ascii="Times New Roman" w:eastAsia="Times New Roman" w:hAnsi="Times New Roman" w:cs="Times New Roman"/>
          </w:rPr>
          <w:t xml:space="preserve">ation of our </w:t>
        </w:r>
      </w:ins>
      <w:del w:id="165" w:author="Emanuel Heitlinger" w:date="2019-10-03T14:21:00Z">
        <w:r>
          <w:rPr>
            <w:rFonts w:ascii="Times New Roman" w:eastAsia="Times New Roman" w:hAnsi="Times New Roman" w:cs="Times New Roman"/>
          </w:rPr>
          <w:delText xml:space="preserve"> </w:delText>
        </w:r>
      </w:del>
      <w:r>
        <w:rPr>
          <w:rFonts w:ascii="Times New Roman" w:eastAsia="Times New Roman" w:hAnsi="Times New Roman" w:cs="Times New Roman"/>
        </w:rPr>
        <w:t>work. We are</w:t>
      </w:r>
      <w:ins w:id="166" w:author="Emanuel Heitlinger" w:date="2019-10-03T14:21:00Z">
        <w:r>
          <w:rPr>
            <w:rFonts w:ascii="Times New Roman" w:eastAsia="Times New Roman" w:hAnsi="Times New Roman" w:cs="Times New Roman"/>
          </w:rPr>
          <w:t xml:space="preserve"> very</w:t>
        </w:r>
      </w:ins>
      <w:r>
        <w:rPr>
          <w:rFonts w:ascii="Times New Roman" w:eastAsia="Times New Roman" w:hAnsi="Times New Roman" w:cs="Times New Roman"/>
        </w:rPr>
        <w:t xml:space="preserve"> confident in our conclusions and hope that, after answering the different comments and correcting our article for clarity, reviewer 1 will agree that we have provided a clear demonstration of our conclusions. To address spec</w:t>
      </w:r>
      <w:r>
        <w:rPr>
          <w:rFonts w:ascii="Times New Roman" w:eastAsia="Times New Roman" w:hAnsi="Times New Roman" w:cs="Times New Roman"/>
        </w:rPr>
        <w:t xml:space="preserve">ific concerns: </w:t>
      </w:r>
    </w:p>
    <w:p w14:paraId="49B6129E" w14:textId="77777777" w:rsidR="00E7352F" w:rsidRDefault="00781638">
      <w:pPr>
        <w:numPr>
          <w:ilvl w:val="0"/>
          <w:numId w:val="1"/>
        </w:numPr>
        <w:spacing w:before="288"/>
        <w:ind w:right="-28"/>
        <w:jc w:val="both"/>
        <w:rPr>
          <w:rFonts w:ascii="Times New Roman" w:eastAsia="Times New Roman" w:hAnsi="Times New Roman" w:cs="Times New Roman"/>
        </w:rPr>
      </w:pPr>
      <w:r>
        <w:rPr>
          <w:rFonts w:ascii="Times New Roman" w:eastAsia="Times New Roman" w:hAnsi="Times New Roman" w:cs="Times New Roman"/>
        </w:rPr>
        <w:t>“no double statistical comparison, no clear modeling design” answer is addressed comment</w:t>
      </w:r>
      <w:r>
        <w:rPr>
          <w:rFonts w:ascii="Times New Roman" w:eastAsia="Times New Roman" w:hAnsi="Times New Roman" w:cs="Times New Roman"/>
          <w:b/>
          <w:color w:val="980000"/>
        </w:rPr>
        <w:t xml:space="preserve"> C28/2</w:t>
      </w:r>
    </w:p>
    <w:p w14:paraId="68F515F5" w14:textId="77777777" w:rsidR="00E7352F" w:rsidRDefault="00781638">
      <w:pPr>
        <w:numPr>
          <w:ilvl w:val="0"/>
          <w:numId w:val="1"/>
        </w:numPr>
        <w:ind w:right="-28"/>
        <w:jc w:val="both"/>
        <w:rPr>
          <w:rFonts w:ascii="Times New Roman" w:eastAsia="Times New Roman" w:hAnsi="Times New Roman" w:cs="Times New Roman"/>
        </w:rPr>
      </w:pPr>
      <w:r>
        <w:rPr>
          <w:rFonts w:ascii="Times New Roman" w:eastAsia="Times New Roman" w:hAnsi="Times New Roman" w:cs="Times New Roman"/>
        </w:rPr>
        <w:t xml:space="preserve">“confusion in parasite parameters and ecology” answer is addressed comment </w:t>
      </w:r>
      <w:r>
        <w:rPr>
          <w:rFonts w:ascii="Times New Roman" w:eastAsia="Times New Roman" w:hAnsi="Times New Roman" w:cs="Times New Roman"/>
          <w:b/>
          <w:color w:val="980000"/>
        </w:rPr>
        <w:t>C11</w:t>
      </w:r>
    </w:p>
    <w:p w14:paraId="1D583AB0"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C49. </w:t>
      </w:r>
      <w:r>
        <w:rPr>
          <w:rFonts w:ascii="Times New Roman" w:eastAsia="Times New Roman" w:hAnsi="Times New Roman" w:cs="Times New Roman"/>
          <w:color w:val="073763"/>
        </w:rPr>
        <w:t xml:space="preserve">Table </w:t>
      </w:r>
      <w:proofErr w:type="gramStart"/>
      <w:r>
        <w:rPr>
          <w:rFonts w:ascii="Times New Roman" w:eastAsia="Times New Roman" w:hAnsi="Times New Roman" w:cs="Times New Roman"/>
          <w:color w:val="073763"/>
        </w:rPr>
        <w:t>1 :</w:t>
      </w:r>
      <w:proofErr w:type="gramEnd"/>
      <w:r>
        <w:rPr>
          <w:rFonts w:ascii="Times New Roman" w:eastAsia="Times New Roman" w:hAnsi="Times New Roman" w:cs="Times New Roman"/>
          <w:color w:val="073763"/>
        </w:rPr>
        <w:t xml:space="preserve"> Pinworms : the “significantly favored” models in th</w:t>
      </w:r>
      <w:r>
        <w:rPr>
          <w:rFonts w:ascii="Times New Roman" w:eastAsia="Times New Roman" w:hAnsi="Times New Roman" w:cs="Times New Roman"/>
          <w:color w:val="073763"/>
        </w:rPr>
        <w:t xml:space="preserve">is very study is H3 (potential difference male/ female and between subspecies and H1 for Baird et al. data (no difference male-female but potentially between subspecies). </w:t>
      </w:r>
      <w:r>
        <w:rPr>
          <w:rFonts w:ascii="Times New Roman" w:eastAsia="Times New Roman" w:hAnsi="Times New Roman" w:cs="Times New Roman"/>
          <w:b/>
          <w:color w:val="073763"/>
        </w:rPr>
        <w:t>No comment/ explanation about these differences</w:t>
      </w:r>
      <w:r>
        <w:rPr>
          <w:rFonts w:ascii="Times New Roman" w:eastAsia="Times New Roman" w:hAnsi="Times New Roman" w:cs="Times New Roman"/>
          <w:color w:val="073763"/>
        </w:rPr>
        <w:t>. How do you explain this with the sam</w:t>
      </w:r>
      <w:r>
        <w:rPr>
          <w:rFonts w:ascii="Times New Roman" w:eastAsia="Times New Roman" w:hAnsi="Times New Roman" w:cs="Times New Roman"/>
          <w:color w:val="073763"/>
        </w:rPr>
        <w:t xml:space="preserve">e parasite models in the same zone? </w:t>
      </w:r>
    </w:p>
    <w:p w14:paraId="5CD02DE1" w14:textId="77777777" w:rsidR="00E7352F" w:rsidRDefault="00781638">
      <w:pPr>
        <w:spacing w:before="288"/>
        <w:ind w:left="696" w:right="-28"/>
        <w:jc w:val="both"/>
      </w:pPr>
      <w:r>
        <w:rPr>
          <w:rFonts w:ascii="Times New Roman" w:eastAsia="Times New Roman" w:hAnsi="Times New Roman" w:cs="Times New Roman"/>
        </w:rPr>
        <w:t>We noted these differences (see line 352-355 orig.) without entering into details as our main focus is effect of hybridization. We added now a brief explanation and modified our text (line 424-433 new)</w:t>
      </w:r>
    </w:p>
    <w:p w14:paraId="397CF691" w14:textId="77777777" w:rsidR="00E7352F" w:rsidRDefault="00781638">
      <w:pPr>
        <w:spacing w:before="288"/>
        <w:ind w:left="-24" w:right="4612"/>
        <w:rPr>
          <w:rFonts w:ascii="Times New Roman" w:eastAsia="Times New Roman" w:hAnsi="Times New Roman" w:cs="Times New Roman"/>
          <w:b/>
          <w:color w:val="073763"/>
        </w:rPr>
      </w:pPr>
      <w:r>
        <w:rPr>
          <w:rFonts w:ascii="Times New Roman" w:eastAsia="Times New Roman" w:hAnsi="Times New Roman" w:cs="Times New Roman"/>
          <w:b/>
          <w:color w:val="073763"/>
        </w:rPr>
        <w:t>Figure legends: L</w:t>
      </w:r>
      <w:r>
        <w:rPr>
          <w:rFonts w:ascii="Times New Roman" w:eastAsia="Times New Roman" w:hAnsi="Times New Roman" w:cs="Times New Roman"/>
          <w:b/>
          <w:color w:val="073763"/>
        </w:rPr>
        <w:t xml:space="preserve">ack of legends and explanations </w:t>
      </w:r>
    </w:p>
    <w:p w14:paraId="0A0BECC0" w14:textId="77777777" w:rsidR="00E7352F" w:rsidRDefault="00781638">
      <w:pPr>
        <w:spacing w:before="288"/>
        <w:ind w:left="-24" w:right="8328"/>
        <w:rPr>
          <w:rFonts w:ascii="Times New Roman" w:eastAsia="Times New Roman" w:hAnsi="Times New Roman" w:cs="Times New Roman"/>
          <w:color w:val="073763"/>
        </w:rPr>
      </w:pPr>
      <w:r>
        <w:rPr>
          <w:rFonts w:ascii="Times New Roman" w:eastAsia="Times New Roman" w:hAnsi="Times New Roman" w:cs="Times New Roman"/>
          <w:color w:val="073763"/>
        </w:rPr>
        <w:t xml:space="preserve">Figure 1 </w:t>
      </w:r>
    </w:p>
    <w:p w14:paraId="06862D96"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C50. </w:t>
      </w:r>
      <w:r>
        <w:rPr>
          <w:rFonts w:ascii="Times New Roman" w:eastAsia="Times New Roman" w:hAnsi="Times New Roman" w:cs="Times New Roman"/>
          <w:color w:val="073763"/>
        </w:rPr>
        <w:t xml:space="preserve">Lines 652-653 </w:t>
      </w:r>
      <w:proofErr w:type="gramStart"/>
      <w:r>
        <w:rPr>
          <w:rFonts w:ascii="Times New Roman" w:eastAsia="Times New Roman" w:hAnsi="Times New Roman" w:cs="Times New Roman"/>
          <w:color w:val="073763"/>
        </w:rPr>
        <w:t>“ Spatial</w:t>
      </w:r>
      <w:proofErr w:type="gramEnd"/>
      <w:r>
        <w:rPr>
          <w:rFonts w:ascii="Times New Roman" w:eastAsia="Times New Roman" w:hAnsi="Times New Roman" w:cs="Times New Roman"/>
          <w:color w:val="073763"/>
        </w:rPr>
        <w:t xml:space="preserve"> organization of the HMHZ was inferred using six autosomal markers (Es1,H6pd, Idh1, </w:t>
      </w:r>
      <w:proofErr w:type="spellStart"/>
      <w:r>
        <w:rPr>
          <w:rFonts w:ascii="Times New Roman" w:eastAsia="Times New Roman" w:hAnsi="Times New Roman" w:cs="Times New Roman"/>
          <w:color w:val="073763"/>
        </w:rPr>
        <w:t>Mpi</w:t>
      </w:r>
      <w:proofErr w:type="spellEnd"/>
      <w:r>
        <w:rPr>
          <w:rFonts w:ascii="Times New Roman" w:eastAsia="Times New Roman" w:hAnsi="Times New Roman" w:cs="Times New Roman"/>
          <w:color w:val="073763"/>
        </w:rPr>
        <w:t>, Np, Sod1)” . See comments on line 122-123 and on Table S1. Precise the complete set of data lead</w:t>
      </w:r>
      <w:r>
        <w:rPr>
          <w:rFonts w:ascii="Times New Roman" w:eastAsia="Times New Roman" w:hAnsi="Times New Roman" w:cs="Times New Roman"/>
          <w:color w:val="073763"/>
        </w:rPr>
        <w:t xml:space="preserve">ing to this map (not the 660!). </w:t>
      </w:r>
    </w:p>
    <w:p w14:paraId="648F90EE" w14:textId="77777777" w:rsidR="00E7352F" w:rsidRDefault="00781638">
      <w:pPr>
        <w:spacing w:before="288"/>
        <w:ind w:left="696" w:right="-28"/>
        <w:jc w:val="both"/>
        <w:rPr>
          <w:rFonts w:ascii="Times New Roman" w:eastAsia="Times New Roman" w:hAnsi="Times New Roman" w:cs="Times New Roman"/>
          <w:b/>
          <w:color w:val="980000"/>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C16. &amp; C18.</w:t>
      </w:r>
    </w:p>
    <w:p w14:paraId="72B7F890" w14:textId="77777777" w:rsidR="00E7352F" w:rsidRDefault="00781638">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C51. </w:t>
      </w:r>
      <w:proofErr w:type="gramStart"/>
      <w:r>
        <w:rPr>
          <w:rFonts w:ascii="Times New Roman" w:eastAsia="Times New Roman" w:hAnsi="Times New Roman" w:cs="Times New Roman"/>
          <w:color w:val="073763"/>
        </w:rPr>
        <w:t>“ The</w:t>
      </w:r>
      <w:proofErr w:type="gramEnd"/>
      <w:r>
        <w:rPr>
          <w:rFonts w:ascii="Times New Roman" w:eastAsia="Times New Roman" w:hAnsi="Times New Roman" w:cs="Times New Roman"/>
          <w:color w:val="073763"/>
        </w:rPr>
        <w:t xml:space="preserve"> numbers at the level contours indicate posterior probabilities of population membership for each mouse subspecies”. What do the authors mean by posterior? </w:t>
      </w:r>
    </w:p>
    <w:p w14:paraId="16C7A10E" w14:textId="77777777" w:rsidR="00E7352F" w:rsidRDefault="00781638">
      <w:pPr>
        <w:spacing w:before="288"/>
        <w:ind w:left="696" w:right="-23"/>
        <w:jc w:val="both"/>
      </w:pPr>
      <w:r>
        <w:rPr>
          <w:rFonts w:ascii="Times New Roman" w:eastAsia="Times New Roman" w:hAnsi="Times New Roman" w:cs="Times New Roman"/>
        </w:rPr>
        <w:t>This is a specific wording of Bayesian s</w:t>
      </w:r>
      <w:r>
        <w:rPr>
          <w:rFonts w:ascii="Times New Roman" w:eastAsia="Times New Roman" w:hAnsi="Times New Roman" w:cs="Times New Roman"/>
        </w:rPr>
        <w:t xml:space="preserve">tatistics, which uses “prior” and “posterior” probabilities. The software is referenced, and our code modifications are available. Describing this would lead to a lecture on Bayesian statistics, which we think should outside the focus of our article. </w:t>
      </w:r>
    </w:p>
    <w:p w14:paraId="037A4991" w14:textId="77777777" w:rsidR="00E7352F" w:rsidRDefault="00781638">
      <w:pPr>
        <w:spacing w:before="288"/>
        <w:ind w:left="-24" w:right="-23"/>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C52. </w:t>
      </w:r>
      <w:r>
        <w:rPr>
          <w:rFonts w:ascii="Times New Roman" w:eastAsia="Times New Roman" w:hAnsi="Times New Roman" w:cs="Times New Roman"/>
          <w:color w:val="073763"/>
        </w:rPr>
        <w:t xml:space="preserve">If white dots are mice of the study, very few of them as hybrids with an undeniable part of recombination (between 0,2-0,8)? This does not seem consistent with the data, especially Table S1. </w:t>
      </w:r>
    </w:p>
    <w:p w14:paraId="0564EAFD" w14:textId="77777777" w:rsidR="00E7352F" w:rsidRDefault="00781638">
      <w:pPr>
        <w:spacing w:before="288" w:line="240" w:lineRule="auto"/>
        <w:ind w:left="696" w:right="-23"/>
      </w:pPr>
      <w:r>
        <w:rPr>
          <w:rFonts w:ascii="Times New Roman" w:eastAsia="Times New Roman" w:hAnsi="Times New Roman" w:cs="Times New Roman"/>
        </w:rPr>
        <w:lastRenderedPageBreak/>
        <w:t>This software allows to detect separation between two groups and to categorize into this groups, it does not estimate hybrid zone wid</w:t>
      </w:r>
      <w:del w:id="167" w:author="Emanuel Heitlinger" w:date="2019-10-03T14:21:00Z">
        <w:r>
          <w:rPr>
            <w:rFonts w:ascii="Times New Roman" w:eastAsia="Times New Roman" w:hAnsi="Times New Roman" w:cs="Times New Roman"/>
          </w:rPr>
          <w:delText>h</w:delText>
        </w:r>
      </w:del>
      <w:r>
        <w:rPr>
          <w:rFonts w:ascii="Times New Roman" w:eastAsia="Times New Roman" w:hAnsi="Times New Roman" w:cs="Times New Roman"/>
        </w:rPr>
        <w:t>t</w:t>
      </w:r>
      <w:ins w:id="168" w:author="Emanuel Heitlinger" w:date="2019-10-03T14:21:00Z">
        <w:r>
          <w:rPr>
            <w:rFonts w:ascii="Times New Roman" w:eastAsia="Times New Roman" w:hAnsi="Times New Roman" w:cs="Times New Roman"/>
          </w:rPr>
          <w:t>h</w:t>
        </w:r>
      </w:ins>
      <w:r>
        <w:rPr>
          <w:rFonts w:ascii="Times New Roman" w:eastAsia="Times New Roman" w:hAnsi="Times New Roman" w:cs="Times New Roman"/>
        </w:rPr>
        <w:t>. We never claim to estimate the width of the zone. For clarity (and to be technically more correct) we modified “the co</w:t>
      </w:r>
      <w:r>
        <w:rPr>
          <w:rFonts w:ascii="Times New Roman" w:eastAsia="Times New Roman" w:hAnsi="Times New Roman" w:cs="Times New Roman"/>
        </w:rPr>
        <w:t xml:space="preserve">urse of the HMHZ” (line 121 old) to “the expected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(line 134 new).</w:t>
      </w:r>
    </w:p>
    <w:p w14:paraId="0B979EF1" w14:textId="77777777" w:rsidR="00E7352F" w:rsidRDefault="00781638">
      <w:pPr>
        <w:spacing w:before="288" w:line="240" w:lineRule="auto"/>
        <w:ind w:right="-23"/>
        <w:rPr>
          <w:rFonts w:ascii="Times New Roman" w:eastAsia="Times New Roman" w:hAnsi="Times New Roman" w:cs="Times New Roman"/>
          <w:color w:val="073763"/>
        </w:rPr>
      </w:pPr>
      <w:r>
        <w:rPr>
          <w:rFonts w:ascii="Times New Roman" w:eastAsia="Times New Roman" w:hAnsi="Times New Roman" w:cs="Times New Roman"/>
          <w:color w:val="073763"/>
        </w:rPr>
        <w:t xml:space="preserve">Figure </w:t>
      </w:r>
      <w:proofErr w:type="gramStart"/>
      <w:r>
        <w:rPr>
          <w:rFonts w:ascii="Times New Roman" w:eastAsia="Times New Roman" w:hAnsi="Times New Roman" w:cs="Times New Roman"/>
          <w:color w:val="073763"/>
        </w:rPr>
        <w:t>2 .</w:t>
      </w:r>
      <w:proofErr w:type="gramEnd"/>
      <w:r>
        <w:rPr>
          <w:rFonts w:ascii="Times New Roman" w:eastAsia="Times New Roman" w:hAnsi="Times New Roman" w:cs="Times New Roman"/>
          <w:color w:val="073763"/>
        </w:rPr>
        <w:t xml:space="preserve"> </w:t>
      </w:r>
    </w:p>
    <w:p w14:paraId="52B92B69" w14:textId="77777777" w:rsidR="00E7352F" w:rsidRDefault="00781638">
      <w:pPr>
        <w:spacing w:before="288"/>
        <w:ind w:left="-24" w:right="5"/>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C53. </w:t>
      </w:r>
      <w:r>
        <w:rPr>
          <w:rFonts w:ascii="Times New Roman" w:eastAsia="Times New Roman" w:hAnsi="Times New Roman" w:cs="Times New Roman"/>
          <w:color w:val="073763"/>
        </w:rPr>
        <w:t xml:space="preserve">1/ Explain the color code in a) and c). Why are some points paler than others? </w:t>
      </w:r>
    </w:p>
    <w:p w14:paraId="24C34D43" w14:textId="77777777" w:rsidR="00E7352F" w:rsidRDefault="00781638">
      <w:pPr>
        <w:spacing w:before="288"/>
        <w:ind w:left="696" w:right="5"/>
        <w:rPr>
          <w:rFonts w:ascii="Times New Roman" w:eastAsia="Times New Roman" w:hAnsi="Times New Roman" w:cs="Times New Roman"/>
        </w:rPr>
      </w:pPr>
      <w:r>
        <w:rPr>
          <w:rFonts w:ascii="Times New Roman" w:eastAsia="Times New Roman" w:hAnsi="Times New Roman" w:cs="Times New Roman"/>
        </w:rPr>
        <w:tab/>
        <w:t xml:space="preserve">We added “(points color </w:t>
      </w:r>
      <w:proofErr w:type="gramStart"/>
      <w:r>
        <w:rPr>
          <w:rFonts w:ascii="Times New Roman" w:eastAsia="Times New Roman" w:hAnsi="Times New Roman" w:cs="Times New Roman"/>
        </w:rPr>
        <w:t>indicate</w:t>
      </w:r>
      <w:proofErr w:type="gramEnd"/>
      <w:r>
        <w:rPr>
          <w:rFonts w:ascii="Times New Roman" w:eastAsia="Times New Roman" w:hAnsi="Times New Roman" w:cs="Times New Roman"/>
        </w:rPr>
        <w:t xml:space="preserve"> mice genotype, on a gradient ranging from blue (pur</w:t>
      </w:r>
      <w:r>
        <w:rPr>
          <w:rFonts w:ascii="Times New Roman" w:eastAsia="Times New Roman" w:hAnsi="Times New Roman" w:cs="Times New Roman"/>
        </w:rPr>
        <w:t xml:space="preserve">e </w:t>
      </w:r>
      <w:proofErr w:type="spellStart"/>
      <w:r>
        <w:rPr>
          <w:rFonts w:ascii="Times New Roman" w:eastAsia="Times New Roman" w:hAnsi="Times New Roman" w:cs="Times New Roman"/>
        </w:rPr>
        <w:t>Mmd</w:t>
      </w:r>
      <w:proofErr w:type="spellEnd"/>
      <w:r>
        <w:rPr>
          <w:rFonts w:ascii="Times New Roman" w:eastAsia="Times New Roman" w:hAnsi="Times New Roman" w:cs="Times New Roman"/>
        </w:rPr>
        <w:t xml:space="preserve">) to red (pure </w:t>
      </w:r>
      <w:proofErr w:type="spellStart"/>
      <w:r>
        <w:rPr>
          <w:rFonts w:ascii="Times New Roman" w:eastAsia="Times New Roman" w:hAnsi="Times New Roman" w:cs="Times New Roman"/>
        </w:rPr>
        <w:t>Mmm</w:t>
      </w:r>
      <w:proofErr w:type="spellEnd"/>
      <w:r>
        <w:rPr>
          <w:rFonts w:ascii="Times New Roman" w:eastAsia="Times New Roman" w:hAnsi="Times New Roman" w:cs="Times New Roman"/>
        </w:rPr>
        <w:t>); increased number of mice sampled at one point displayed as decrease in transparency).” in the legend.</w:t>
      </w:r>
    </w:p>
    <w:p w14:paraId="7377CF50" w14:textId="77777777" w:rsidR="00E7352F" w:rsidRDefault="00781638">
      <w:pPr>
        <w:spacing w:before="288"/>
        <w:ind w:left="-24" w:right="-23"/>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C54. </w:t>
      </w:r>
      <w:r>
        <w:rPr>
          <w:rFonts w:ascii="Times New Roman" w:eastAsia="Times New Roman" w:hAnsi="Times New Roman" w:cs="Times New Roman"/>
          <w:color w:val="073763"/>
        </w:rPr>
        <w:t>2/ “The predicted probability of infection does not differ in more admixed mice (b) for males (green) and females (orange)”</w:t>
      </w:r>
      <w:r>
        <w:rPr>
          <w:rFonts w:ascii="Times New Roman" w:eastAsia="Times New Roman" w:hAnsi="Times New Roman" w:cs="Times New Roman"/>
          <w:color w:val="073763"/>
        </w:rPr>
        <w:t xml:space="preserve">. What are the more admixed mice: part of the sampling? Produced by model? </w:t>
      </w:r>
    </w:p>
    <w:p w14:paraId="5659374F" w14:textId="77777777" w:rsidR="00E7352F" w:rsidRDefault="00781638">
      <w:pPr>
        <w:spacing w:before="288" w:line="240" w:lineRule="auto"/>
        <w:ind w:left="696" w:right="-23"/>
        <w:rPr>
          <w:rFonts w:ascii="Times New Roman" w:eastAsia="Times New Roman" w:hAnsi="Times New Roman" w:cs="Times New Roman"/>
        </w:rPr>
      </w:pPr>
      <w:r>
        <w:rPr>
          <w:rFonts w:ascii="Times New Roman" w:eastAsia="Times New Roman" w:hAnsi="Times New Roman" w:cs="Times New Roman"/>
        </w:rPr>
        <w:t xml:space="preserve">“more admixed mice” are hybrids that are more admixed. See </w:t>
      </w:r>
      <w:r>
        <w:rPr>
          <w:rFonts w:ascii="Times New Roman" w:eastAsia="Times New Roman" w:hAnsi="Times New Roman" w:cs="Times New Roman"/>
          <w:b/>
          <w:color w:val="980000"/>
        </w:rPr>
        <w:t>C37</w:t>
      </w:r>
    </w:p>
    <w:p w14:paraId="37ABA64B" w14:textId="77777777" w:rsidR="00E7352F" w:rsidRDefault="00781638">
      <w:pPr>
        <w:spacing w:before="288"/>
        <w:ind w:left="-24" w:right="-23"/>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C55. </w:t>
      </w:r>
      <w:r>
        <w:rPr>
          <w:rFonts w:ascii="Times New Roman" w:eastAsia="Times New Roman" w:hAnsi="Times New Roman" w:cs="Times New Roman"/>
          <w:color w:val="073763"/>
        </w:rPr>
        <w:t>“(average observed probability of infection: grey dotted line)” Average of what? Males and females? if so, it co</w:t>
      </w:r>
      <w:r>
        <w:rPr>
          <w:rFonts w:ascii="Times New Roman" w:eastAsia="Times New Roman" w:hAnsi="Times New Roman" w:cs="Times New Roman"/>
          <w:color w:val="073763"/>
        </w:rPr>
        <w:t xml:space="preserve">uld be such </w:t>
      </w:r>
      <w:proofErr w:type="gramStart"/>
      <w:r>
        <w:rPr>
          <w:rFonts w:ascii="Times New Roman" w:eastAsia="Times New Roman" w:hAnsi="Times New Roman" w:cs="Times New Roman"/>
          <w:color w:val="073763"/>
        </w:rPr>
        <w:t>an</w:t>
      </w:r>
      <w:proofErr w:type="gramEnd"/>
      <w:r>
        <w:rPr>
          <w:rFonts w:ascii="Times New Roman" w:eastAsia="Times New Roman" w:hAnsi="Times New Roman" w:cs="Times New Roman"/>
          <w:color w:val="073763"/>
        </w:rPr>
        <w:t xml:space="preserve"> horizontal line. Theoretic average if no hybridization effect? </w:t>
      </w:r>
    </w:p>
    <w:p w14:paraId="4F1767DB" w14:textId="77777777" w:rsidR="00E7352F" w:rsidRDefault="00781638">
      <w:pPr>
        <w:spacing w:before="288"/>
        <w:ind w:left="696" w:right="-23"/>
        <w:rPr>
          <w:rFonts w:ascii="Times New Roman" w:eastAsia="Times New Roman" w:hAnsi="Times New Roman" w:cs="Times New Roman"/>
        </w:rPr>
      </w:pPr>
      <w:r>
        <w:rPr>
          <w:rFonts w:ascii="Times New Roman" w:eastAsia="Times New Roman" w:hAnsi="Times New Roman" w:cs="Times New Roman"/>
        </w:rPr>
        <w:t>We added this precision for clarity: “average overall observed probability of infection (prevalence) for males and females considered together: grey dotted line)</w:t>
      </w:r>
    </w:p>
    <w:p w14:paraId="4FF829E1" w14:textId="77777777" w:rsidR="00E7352F" w:rsidRDefault="00781638">
      <w:pPr>
        <w:spacing w:before="288"/>
        <w:ind w:right="-23"/>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C56. </w:t>
      </w:r>
      <w:r>
        <w:rPr>
          <w:rFonts w:ascii="Times New Roman" w:eastAsia="Times New Roman" w:hAnsi="Times New Roman" w:cs="Times New Roman"/>
          <w:color w:val="073763"/>
        </w:rPr>
        <w:t>3/ d) what</w:t>
      </w:r>
      <w:r>
        <w:rPr>
          <w:rFonts w:ascii="Times New Roman" w:eastAsia="Times New Roman" w:hAnsi="Times New Roman" w:cs="Times New Roman"/>
          <w:color w:val="073763"/>
        </w:rPr>
        <w:t xml:space="preserve"> are the white dots? The 70 Individuals with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I suppose. </w:t>
      </w:r>
    </w:p>
    <w:p w14:paraId="7E6B7719" w14:textId="77777777" w:rsidR="00E7352F" w:rsidRDefault="00781638">
      <w:pPr>
        <w:spacing w:before="288" w:line="240" w:lineRule="auto"/>
        <w:ind w:left="696" w:right="-23"/>
        <w:rPr>
          <w:rFonts w:ascii="Times New Roman" w:eastAsia="Times New Roman" w:hAnsi="Times New Roman" w:cs="Times New Roman"/>
        </w:rPr>
      </w:pPr>
      <w:r>
        <w:rPr>
          <w:rFonts w:ascii="Times New Roman" w:eastAsia="Times New Roman" w:hAnsi="Times New Roman" w:cs="Times New Roman"/>
        </w:rPr>
        <w:t>We added this precision for clarity “(white dots = individual mice)”</w:t>
      </w:r>
    </w:p>
    <w:p w14:paraId="7BC4FC87" w14:textId="77777777" w:rsidR="00E7352F" w:rsidRDefault="00781638">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C57. </w:t>
      </w:r>
      <w:r>
        <w:rPr>
          <w:rFonts w:ascii="Times New Roman" w:eastAsia="Times New Roman" w:hAnsi="Times New Roman" w:cs="Times New Roman"/>
          <w:color w:val="073763"/>
        </w:rPr>
        <w:t xml:space="preserve">When considered HI between 0,25 and 0,75, no mouse show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intensity (as estimated) more than 0. See my previous</w:t>
      </w:r>
      <w:r>
        <w:rPr>
          <w:rFonts w:ascii="Times New Roman" w:eastAsia="Times New Roman" w:hAnsi="Times New Roman" w:cs="Times New Roman"/>
          <w:color w:val="073763"/>
        </w:rPr>
        <w:t xml:space="preserve"> comments about mortality and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specific comments. </w:t>
      </w:r>
    </w:p>
    <w:p w14:paraId="4F18D063" w14:textId="77777777" w:rsidR="00E7352F" w:rsidRDefault="00781638">
      <w:pPr>
        <w:spacing w:before="288" w:line="240" w:lineRule="auto"/>
        <w:ind w:left="696" w:right="-23"/>
        <w:jc w:val="both"/>
      </w:pPr>
      <w:r>
        <w:rPr>
          <w:rFonts w:ascii="Times New Roman" w:eastAsia="Times New Roman" w:hAnsi="Times New Roman" w:cs="Times New Roman"/>
        </w:rPr>
        <w:t>Our sampling locations are selected to capture the broadest possible range of hybrid genotypes, but we cannot know the exact hybrid index of a mouse before capturing and genotyping it. Nevertheless,</w:t>
      </w:r>
      <w:r>
        <w:rPr>
          <w:rFonts w:ascii="Times New Roman" w:eastAsia="Times New Roman" w:hAnsi="Times New Roman" w:cs="Times New Roman"/>
        </w:rPr>
        <w:t xml:space="preserve"> the maximum likelihood estimation takes into account this difference of density, as show the wider confidence interval in the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xml:space="preserve"> of the HI. There is no narrowness of the HZ, as addressed comment </w:t>
      </w:r>
      <w:r>
        <w:rPr>
          <w:rFonts w:ascii="Times New Roman" w:eastAsia="Times New Roman" w:hAnsi="Times New Roman" w:cs="Times New Roman"/>
          <w:b/>
          <w:color w:val="980000"/>
        </w:rPr>
        <w:t xml:space="preserve">C52. </w:t>
      </w:r>
      <w:r>
        <w:rPr>
          <w:rFonts w:ascii="Times New Roman" w:eastAsia="Times New Roman" w:hAnsi="Times New Roman" w:cs="Times New Roman"/>
        </w:rPr>
        <w:t xml:space="preserve">Mortality: see </w:t>
      </w:r>
      <w:r>
        <w:rPr>
          <w:rFonts w:ascii="Times New Roman" w:eastAsia="Times New Roman" w:hAnsi="Times New Roman" w:cs="Times New Roman"/>
          <w:b/>
          <w:color w:val="980000"/>
        </w:rPr>
        <w:t>C11.</w:t>
      </w:r>
    </w:p>
    <w:p w14:paraId="05FF3DDC" w14:textId="77777777" w:rsidR="00E7352F" w:rsidRDefault="00781638">
      <w:pPr>
        <w:spacing w:before="288"/>
        <w:ind w:left="-24" w:right="8270"/>
        <w:rPr>
          <w:rFonts w:ascii="Times New Roman" w:eastAsia="Times New Roman" w:hAnsi="Times New Roman" w:cs="Times New Roman"/>
          <w:color w:val="073763"/>
        </w:rPr>
      </w:pPr>
      <w:r>
        <w:rPr>
          <w:rFonts w:ascii="Times New Roman" w:eastAsia="Times New Roman" w:hAnsi="Times New Roman" w:cs="Times New Roman"/>
          <w:color w:val="073763"/>
        </w:rPr>
        <w:t xml:space="preserve">Figure 3: </w:t>
      </w:r>
    </w:p>
    <w:p w14:paraId="2BF4D6DF" w14:textId="77777777" w:rsidR="00E7352F" w:rsidRDefault="00781638">
      <w:pPr>
        <w:spacing w:before="288"/>
        <w:ind w:left="-24" w:right="5155"/>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C58. </w:t>
      </w:r>
      <w:r>
        <w:rPr>
          <w:rFonts w:ascii="Times New Roman" w:eastAsia="Times New Roman" w:hAnsi="Times New Roman" w:cs="Times New Roman"/>
          <w:color w:val="073763"/>
        </w:rPr>
        <w:t xml:space="preserve">Same questions than for figure 2 1/ and 2/ </w:t>
      </w:r>
    </w:p>
    <w:p w14:paraId="6AE3FA75" w14:textId="77777777" w:rsidR="00E7352F" w:rsidRDefault="00781638">
      <w:pPr>
        <w:spacing w:before="288" w:line="240" w:lineRule="auto"/>
        <w:ind w:left="696" w:right="-23"/>
        <w:rPr>
          <w:rFonts w:ascii="Times New Roman" w:eastAsia="Times New Roman" w:hAnsi="Times New Roman" w:cs="Times New Roman"/>
          <w:color w:val="073763"/>
        </w:rPr>
      </w:pPr>
      <w:r>
        <w:rPr>
          <w:rFonts w:ascii="Times New Roman" w:eastAsia="Times New Roman" w:hAnsi="Times New Roman" w:cs="Times New Roman"/>
        </w:rPr>
        <w:t xml:space="preserve">We corrected on this plot legend as well see </w:t>
      </w:r>
      <w:r>
        <w:rPr>
          <w:rFonts w:ascii="Times New Roman" w:eastAsia="Times New Roman" w:hAnsi="Times New Roman" w:cs="Times New Roman"/>
          <w:b/>
          <w:color w:val="980000"/>
        </w:rPr>
        <w:t xml:space="preserve">C53. </w:t>
      </w:r>
    </w:p>
    <w:p w14:paraId="470C455A" w14:textId="77777777" w:rsidR="00E7352F" w:rsidRDefault="00781638">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C59. </w:t>
      </w:r>
      <w:r>
        <w:rPr>
          <w:rFonts w:ascii="Times New Roman" w:eastAsia="Times New Roman" w:hAnsi="Times New Roman" w:cs="Times New Roman"/>
          <w:color w:val="073763"/>
        </w:rPr>
        <w:t xml:space="preserve">3/remark: it clearly appears from those distributions that mice with HI between 0,25 and 0,75 are less numerous than parental ones </w:t>
      </w:r>
      <w:proofErr w:type="gramStart"/>
      <w:r>
        <w:rPr>
          <w:rFonts w:ascii="Times New Roman" w:eastAsia="Times New Roman" w:hAnsi="Times New Roman" w:cs="Times New Roman"/>
          <w:color w:val="073763"/>
        </w:rPr>
        <w:t>( narrowness</w:t>
      </w:r>
      <w:proofErr w:type="gramEnd"/>
      <w:r>
        <w:rPr>
          <w:rFonts w:ascii="Times New Roman" w:eastAsia="Times New Roman" w:hAnsi="Times New Roman" w:cs="Times New Roman"/>
          <w:color w:val="073763"/>
        </w:rPr>
        <w:t xml:space="preserve"> of the HZ figure 1 and Table S1). </w:t>
      </w:r>
    </w:p>
    <w:p w14:paraId="3CCD686F" w14:textId="77777777" w:rsidR="00E7352F" w:rsidRDefault="00781638">
      <w:pPr>
        <w:spacing w:before="288"/>
        <w:ind w:left="696" w:right="-28"/>
        <w:rPr>
          <w:rFonts w:ascii="Times New Roman" w:eastAsia="Times New Roman" w:hAnsi="Times New Roman" w:cs="Times New Roman"/>
          <w:color w:val="073763"/>
        </w:rPr>
      </w:pPr>
      <w:r>
        <w:rPr>
          <w:rFonts w:ascii="Times New Roman" w:eastAsia="Times New Roman" w:hAnsi="Times New Roman" w:cs="Times New Roman"/>
          <w:color w:val="073763"/>
        </w:rPr>
        <w:lastRenderedPageBreak/>
        <w:t xml:space="preserve">See </w:t>
      </w:r>
      <w:r>
        <w:rPr>
          <w:rFonts w:ascii="Times New Roman" w:eastAsia="Times New Roman" w:hAnsi="Times New Roman" w:cs="Times New Roman"/>
          <w:b/>
          <w:color w:val="980000"/>
        </w:rPr>
        <w:t>C57.</w:t>
      </w:r>
    </w:p>
    <w:p w14:paraId="2F2C42E4" w14:textId="77777777" w:rsidR="00E7352F" w:rsidRDefault="00781638">
      <w:pPr>
        <w:spacing w:before="288"/>
        <w:ind w:right="-28"/>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Comments on table S1 (see </w:t>
      </w:r>
      <w:proofErr w:type="spellStart"/>
      <w:r>
        <w:rPr>
          <w:rFonts w:ascii="Times New Roman" w:eastAsia="Times New Roman" w:hAnsi="Times New Roman" w:cs="Times New Roman"/>
          <w:b/>
          <w:color w:val="073763"/>
        </w:rPr>
        <w:t>xls</w:t>
      </w:r>
      <w:proofErr w:type="spellEnd"/>
      <w:r>
        <w:rPr>
          <w:rFonts w:ascii="Times New Roman" w:eastAsia="Times New Roman" w:hAnsi="Times New Roman" w:cs="Times New Roman"/>
          <w:b/>
          <w:color w:val="073763"/>
        </w:rPr>
        <w:t xml:space="preserve"> joint document) </w:t>
      </w:r>
    </w:p>
    <w:p w14:paraId="500EF321" w14:textId="77777777" w:rsidR="00E7352F" w:rsidRDefault="00781638">
      <w:pPr>
        <w:spacing w:before="288"/>
        <w:ind w:left="-24" w:right="5"/>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C60. </w:t>
      </w:r>
      <w:r>
        <w:rPr>
          <w:rFonts w:ascii="Times New Roman" w:eastAsia="Times New Roman" w:hAnsi="Times New Roman" w:cs="Times New Roman"/>
          <w:color w:val="073763"/>
        </w:rPr>
        <w:t>I indeed identif</w:t>
      </w:r>
      <w:r>
        <w:rPr>
          <w:rFonts w:ascii="Times New Roman" w:eastAsia="Times New Roman" w:hAnsi="Times New Roman" w:cs="Times New Roman"/>
          <w:color w:val="073763"/>
        </w:rPr>
        <w:t xml:space="preserve">y 51 mice from 660 (near 8 %) to which HI was estimated from 4 to 9 loci. </w:t>
      </w:r>
    </w:p>
    <w:p w14:paraId="68920BB5" w14:textId="77777777" w:rsidR="00E7352F" w:rsidRDefault="00781638">
      <w:pPr>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For a very few of them, clearly too much data </w:t>
      </w:r>
      <w:proofErr w:type="gramStart"/>
      <w:r>
        <w:rPr>
          <w:rFonts w:ascii="Times New Roman" w:eastAsia="Times New Roman" w:hAnsi="Times New Roman" w:cs="Times New Roman"/>
          <w:color w:val="073763"/>
        </w:rPr>
        <w:t>are</w:t>
      </w:r>
      <w:proofErr w:type="gramEnd"/>
      <w:r>
        <w:rPr>
          <w:rFonts w:ascii="Times New Roman" w:eastAsia="Times New Roman" w:hAnsi="Times New Roman" w:cs="Times New Roman"/>
          <w:color w:val="073763"/>
        </w:rPr>
        <w:t xml:space="preserve"> lacking and the HI is not valuable (SK 2891, AA_0272) It must be noted that for AA_0169, HI was determined on 6 loci and not 7 as i</w:t>
      </w:r>
      <w:r>
        <w:rPr>
          <w:rFonts w:ascii="Times New Roman" w:eastAsia="Times New Roman" w:hAnsi="Times New Roman" w:cs="Times New Roman"/>
          <w:color w:val="073763"/>
        </w:rPr>
        <w:t xml:space="preserve">ndicated) </w:t>
      </w:r>
    </w:p>
    <w:p w14:paraId="45D80CF9" w14:textId="77777777" w:rsidR="00E7352F" w:rsidRDefault="00E7352F">
      <w:pPr>
        <w:ind w:left="-24" w:right="-28"/>
        <w:rPr>
          <w:rFonts w:ascii="Times New Roman" w:eastAsia="Times New Roman" w:hAnsi="Times New Roman" w:cs="Times New Roman"/>
          <w:color w:val="073763"/>
        </w:rPr>
      </w:pPr>
    </w:p>
    <w:p w14:paraId="0C768DB8" w14:textId="77777777" w:rsidR="00E7352F" w:rsidRDefault="00781638">
      <w:pPr>
        <w:ind w:left="696" w:right="-28"/>
      </w:pPr>
      <w:r>
        <w:rPr>
          <w:rFonts w:ascii="Times New Roman" w:eastAsia="Times New Roman" w:hAnsi="Times New Roman" w:cs="Times New Roman"/>
        </w:rPr>
        <w:t xml:space="preserve">Corrections made; See </w:t>
      </w:r>
      <w:r>
        <w:rPr>
          <w:rFonts w:ascii="Times New Roman" w:eastAsia="Times New Roman" w:hAnsi="Times New Roman" w:cs="Times New Roman"/>
          <w:b/>
          <w:color w:val="980000"/>
        </w:rPr>
        <w:t>C16.</w:t>
      </w:r>
    </w:p>
    <w:p w14:paraId="3B27767B" w14:textId="77777777" w:rsidR="00E7352F" w:rsidRDefault="00E7352F">
      <w:pPr>
        <w:ind w:left="-24" w:right="-28"/>
        <w:rPr>
          <w:rFonts w:ascii="Times New Roman" w:eastAsia="Times New Roman" w:hAnsi="Times New Roman" w:cs="Times New Roman"/>
          <w:color w:val="073763"/>
        </w:rPr>
      </w:pPr>
    </w:p>
    <w:p w14:paraId="73F90DB8" w14:textId="77777777" w:rsidR="00E7352F" w:rsidRDefault="00781638">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C61. </w:t>
      </w:r>
      <w:r>
        <w:rPr>
          <w:rFonts w:ascii="Times New Roman" w:eastAsia="Times New Roman" w:hAnsi="Times New Roman" w:cs="Times New Roman"/>
          <w:color w:val="073763"/>
        </w:rPr>
        <w:t>Note that for a unneglectable number of the 51 mice, as SK_3374 _E2, AA_0304_E1, SK_3153-E1, SK_3153-E2, SK_3153-E3, SK_3153-E4,SK_3153-E5 (underlined in very pale green on .</w:t>
      </w:r>
      <w:proofErr w:type="spellStart"/>
      <w:r>
        <w:rPr>
          <w:rFonts w:ascii="Times New Roman" w:eastAsia="Times New Roman" w:hAnsi="Times New Roman" w:cs="Times New Roman"/>
          <w:color w:val="073763"/>
        </w:rPr>
        <w:t>xls</w:t>
      </w:r>
      <w:proofErr w:type="spellEnd"/>
      <w:r>
        <w:rPr>
          <w:rFonts w:ascii="Times New Roman" w:eastAsia="Times New Roman" w:hAnsi="Times New Roman" w:cs="Times New Roman"/>
          <w:color w:val="073763"/>
        </w:rPr>
        <w:t xml:space="preserve"> table) there is lack of numerous </w:t>
      </w:r>
      <w:r>
        <w:rPr>
          <w:rFonts w:ascii="Times New Roman" w:eastAsia="Times New Roman" w:hAnsi="Times New Roman" w:cs="Times New Roman"/>
          <w:color w:val="073763"/>
        </w:rPr>
        <w:t xml:space="preserve">genetic data but no identify as NA : Why? It must be </w:t>
      </w:r>
      <w:proofErr w:type="gramStart"/>
      <w:r>
        <w:rPr>
          <w:rFonts w:ascii="Times New Roman" w:eastAsia="Times New Roman" w:hAnsi="Times New Roman" w:cs="Times New Roman"/>
          <w:color w:val="073763"/>
        </w:rPr>
        <w:t>explain</w:t>
      </w:r>
      <w:proofErr w:type="gramEnd"/>
      <w:r>
        <w:rPr>
          <w:rFonts w:ascii="Times New Roman" w:eastAsia="Times New Roman" w:hAnsi="Times New Roman" w:cs="Times New Roman"/>
          <w:color w:val="073763"/>
        </w:rPr>
        <w:t xml:space="preserve"> too what represent the 5 mice designated as SK 3153? Same mice but considered 5 times? </w:t>
      </w:r>
    </w:p>
    <w:p w14:paraId="34903F29" w14:textId="77777777" w:rsidR="00E7352F" w:rsidRDefault="00781638">
      <w:pPr>
        <w:spacing w:before="288"/>
        <w:ind w:left="696" w:right="-33"/>
        <w:jc w:val="both"/>
        <w:rPr>
          <w:rFonts w:ascii="Times New Roman" w:eastAsia="Times New Roman" w:hAnsi="Times New Roman" w:cs="Times New Roman"/>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C16.</w:t>
      </w:r>
    </w:p>
    <w:p w14:paraId="1CD3D05A"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C62. </w:t>
      </w:r>
      <w:r>
        <w:rPr>
          <w:rFonts w:ascii="Times New Roman" w:eastAsia="Times New Roman" w:hAnsi="Times New Roman" w:cs="Times New Roman"/>
          <w:color w:val="073763"/>
        </w:rPr>
        <w:t xml:space="preserve">For most of the 51, the most troubling is that HI of some groups of mice is </w:t>
      </w:r>
      <w:r>
        <w:rPr>
          <w:rFonts w:ascii="Times New Roman" w:eastAsia="Times New Roman" w:hAnsi="Times New Roman" w:cs="Times New Roman"/>
          <w:b/>
          <w:color w:val="073763"/>
        </w:rPr>
        <w:t>determined on mar</w:t>
      </w:r>
      <w:r>
        <w:rPr>
          <w:rFonts w:ascii="Times New Roman" w:eastAsia="Times New Roman" w:hAnsi="Times New Roman" w:cs="Times New Roman"/>
          <w:b/>
          <w:color w:val="073763"/>
        </w:rPr>
        <w:t xml:space="preserve">kers entirely different </w:t>
      </w:r>
      <w:r>
        <w:rPr>
          <w:rFonts w:ascii="Times New Roman" w:eastAsia="Times New Roman" w:hAnsi="Times New Roman" w:cs="Times New Roman"/>
          <w:color w:val="073763"/>
        </w:rPr>
        <w:t>from those identifying other batches (underlined yellow gold if all, primrose yellow if part of the non-autosomal markers versus orange for autosomal markers). There is no proof that one kind of markers can substitute for the other,</w:t>
      </w:r>
      <w:r>
        <w:rPr>
          <w:rFonts w:ascii="Times New Roman" w:eastAsia="Times New Roman" w:hAnsi="Times New Roman" w:cs="Times New Roman"/>
          <w:color w:val="073763"/>
        </w:rPr>
        <w:t xml:space="preserve"> but rather already demonstrated that they are complementary and that the use of several markers (mitochondrial, Y or X, autosomal) is needed to a correct genetic estimate of hybridization. It is not </w:t>
      </w:r>
      <w:proofErr w:type="gramStart"/>
      <w:r>
        <w:rPr>
          <w:rFonts w:ascii="Times New Roman" w:eastAsia="Times New Roman" w:hAnsi="Times New Roman" w:cs="Times New Roman"/>
          <w:color w:val="073763"/>
        </w:rPr>
        <w:t>seem</w:t>
      </w:r>
      <w:proofErr w:type="gramEnd"/>
      <w:r>
        <w:rPr>
          <w:rFonts w:ascii="Times New Roman" w:eastAsia="Times New Roman" w:hAnsi="Times New Roman" w:cs="Times New Roman"/>
          <w:color w:val="073763"/>
        </w:rPr>
        <w:t xml:space="preserve"> appropriate to retain these individuals without any</w:t>
      </w:r>
      <w:r>
        <w:rPr>
          <w:rFonts w:ascii="Times New Roman" w:eastAsia="Times New Roman" w:hAnsi="Times New Roman" w:cs="Times New Roman"/>
          <w:color w:val="073763"/>
        </w:rPr>
        <w:t xml:space="preserve"> directly compared genetic data to establish the distribution of the genomes in the studied zone. The authors write that the 6 autosomal loci were genotyped in all mice allowing to establish the figure 1, </w:t>
      </w:r>
      <w:r>
        <w:rPr>
          <w:rFonts w:ascii="Times New Roman" w:eastAsia="Times New Roman" w:hAnsi="Times New Roman" w:cs="Times New Roman"/>
          <w:b/>
          <w:color w:val="073763"/>
        </w:rPr>
        <w:t>which is false, since for 17 mice the data are miss</w:t>
      </w:r>
      <w:r>
        <w:rPr>
          <w:rFonts w:ascii="Times New Roman" w:eastAsia="Times New Roman" w:hAnsi="Times New Roman" w:cs="Times New Roman"/>
          <w:b/>
          <w:color w:val="073763"/>
        </w:rPr>
        <w:t>ing for all these markers</w:t>
      </w:r>
      <w:r>
        <w:rPr>
          <w:rFonts w:ascii="Times New Roman" w:eastAsia="Times New Roman" w:hAnsi="Times New Roman" w:cs="Times New Roman"/>
          <w:color w:val="073763"/>
        </w:rPr>
        <w:t xml:space="preserve">. Note that lack of data on at least one of these 6 autosomal markers are present for 3 others mice from </w:t>
      </w:r>
      <w:proofErr w:type="spellStart"/>
      <w:r>
        <w:rPr>
          <w:rFonts w:ascii="Times New Roman" w:eastAsia="Times New Roman" w:hAnsi="Times New Roman" w:cs="Times New Roman"/>
          <w:color w:val="073763"/>
        </w:rPr>
        <w:t>theses</w:t>
      </w:r>
      <w:proofErr w:type="spellEnd"/>
      <w:r>
        <w:rPr>
          <w:rFonts w:ascii="Times New Roman" w:eastAsia="Times New Roman" w:hAnsi="Times New Roman" w:cs="Times New Roman"/>
          <w:color w:val="073763"/>
        </w:rPr>
        <w:t xml:space="preserve"> very 51 and for 36 of the remaining 609 (if I did not make a mistake counting too quickly) </w:t>
      </w:r>
    </w:p>
    <w:p w14:paraId="04ECD8FA" w14:textId="77777777" w:rsidR="00E7352F" w:rsidRDefault="00781638">
      <w:pPr>
        <w:spacing w:before="288" w:line="240" w:lineRule="auto"/>
        <w:ind w:left="696" w:right="-33"/>
        <w:jc w:val="both"/>
        <w:rPr>
          <w:rFonts w:ascii="Times New Roman" w:eastAsia="Times New Roman" w:hAnsi="Times New Roman" w:cs="Times New Roman"/>
          <w:color w:val="073763"/>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C16.</w:t>
      </w:r>
    </w:p>
    <w:p w14:paraId="0D4C9EDA"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C63. </w:t>
      </w:r>
      <w:r>
        <w:rPr>
          <w:rFonts w:ascii="Times New Roman" w:eastAsia="Times New Roman" w:hAnsi="Times New Roman" w:cs="Times New Roman"/>
          <w:color w:val="073763"/>
        </w:rPr>
        <w:t xml:space="preserve">Moreover, the authors “use” several of these 51 mice, which showed little supported HI as data for body weight, pinworm load, even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load. The assignment of these parasite data or health status to a weak hybridization level is not without consequence</w:t>
      </w:r>
      <w:r>
        <w:rPr>
          <w:rFonts w:ascii="Times New Roman" w:eastAsia="Times New Roman" w:hAnsi="Times New Roman" w:cs="Times New Roman"/>
          <w:color w:val="073763"/>
        </w:rPr>
        <w:t xml:space="preserve"> on the analysis of the models and therefore the results of the publication. </w:t>
      </w:r>
    </w:p>
    <w:p w14:paraId="4F76D53B"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I strongly suggest to eliminate those 51 mice from the whole data set, to build the map and the models (load, body </w:t>
      </w:r>
      <w:proofErr w:type="gramStart"/>
      <w:r>
        <w:rPr>
          <w:rFonts w:ascii="Times New Roman" w:eastAsia="Times New Roman" w:hAnsi="Times New Roman" w:cs="Times New Roman"/>
          <w:color w:val="073763"/>
        </w:rPr>
        <w:t>weight..</w:t>
      </w:r>
      <w:proofErr w:type="gramEnd"/>
      <w:r>
        <w:rPr>
          <w:rFonts w:ascii="Times New Roman" w:eastAsia="Times New Roman" w:hAnsi="Times New Roman" w:cs="Times New Roman"/>
          <w:color w:val="073763"/>
        </w:rPr>
        <w:t xml:space="preserve">) on the remaining 609 mice, and to clarify rigorously </w:t>
      </w:r>
      <w:r>
        <w:rPr>
          <w:rFonts w:ascii="Times New Roman" w:eastAsia="Times New Roman" w:hAnsi="Times New Roman" w:cs="Times New Roman"/>
          <w:color w:val="073763"/>
        </w:rPr>
        <w:t xml:space="preserve">the number of complete genetic data leading to the map. </w:t>
      </w:r>
    </w:p>
    <w:p w14:paraId="1CDF0F94" w14:textId="77777777" w:rsidR="00E7352F" w:rsidRDefault="00781638">
      <w:pPr>
        <w:spacing w:before="288" w:line="240" w:lineRule="auto"/>
        <w:ind w:left="696" w:right="-33"/>
        <w:jc w:val="both"/>
        <w:rPr>
          <w:rFonts w:ascii="Times New Roman" w:eastAsia="Times New Roman" w:hAnsi="Times New Roman" w:cs="Times New Roman"/>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C16.</w:t>
      </w:r>
    </w:p>
    <w:p w14:paraId="34655DC2" w14:textId="77777777" w:rsidR="00E7352F" w:rsidRDefault="00781638">
      <w:pPr>
        <w:spacing w:before="288"/>
        <w:ind w:right="-28"/>
        <w:jc w:val="both"/>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Comments Concerning </w:t>
      </w:r>
      <w:r>
        <w:rPr>
          <w:rFonts w:ascii="Times New Roman" w:eastAsia="Times New Roman" w:hAnsi="Times New Roman" w:cs="Times New Roman"/>
          <w:b/>
          <w:i/>
          <w:color w:val="073763"/>
        </w:rPr>
        <w:t xml:space="preserve">Eimeria </w:t>
      </w:r>
      <w:r>
        <w:rPr>
          <w:rFonts w:ascii="Times New Roman" w:eastAsia="Times New Roman" w:hAnsi="Times New Roman" w:cs="Times New Roman"/>
          <w:b/>
          <w:color w:val="073763"/>
        </w:rPr>
        <w:t xml:space="preserve">model </w:t>
      </w:r>
    </w:p>
    <w:p w14:paraId="2FCAAFC6"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lastRenderedPageBreak/>
        <w:t xml:space="preserve">C64. </w:t>
      </w:r>
      <w:r>
        <w:rPr>
          <w:rFonts w:ascii="Times New Roman" w:eastAsia="Times New Roman" w:hAnsi="Times New Roman" w:cs="Times New Roman"/>
          <w:b/>
          <w:color w:val="073763"/>
        </w:rPr>
        <w:t xml:space="preserve">A/ Species diversity across the HZ. </w:t>
      </w:r>
      <w:r>
        <w:rPr>
          <w:rFonts w:ascii="Times New Roman" w:eastAsia="Times New Roman" w:hAnsi="Times New Roman" w:cs="Times New Roman"/>
          <w:color w:val="073763"/>
        </w:rPr>
        <w:t xml:space="preserve">Species found in the HZ are those of </w:t>
      </w:r>
      <w:proofErr w:type="spellStart"/>
      <w:r>
        <w:rPr>
          <w:rFonts w:ascii="Times New Roman" w:eastAsia="Times New Roman" w:hAnsi="Times New Roman" w:cs="Times New Roman"/>
          <w:color w:val="073763"/>
        </w:rPr>
        <w:t>Jarquín</w:t>
      </w:r>
      <w:proofErr w:type="spellEnd"/>
      <w:r>
        <w:rPr>
          <w:rFonts w:ascii="Times New Roman" w:eastAsia="Times New Roman" w:hAnsi="Times New Roman" w:cs="Times New Roman"/>
          <w:color w:val="073763"/>
        </w:rPr>
        <w:t xml:space="preserve">-Díaz et al., 2019, as being part of the same sampling (360 versus 660 mice). They reveal that not only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ferissi</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is the most prevalent in the zone (very few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falciformis</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and very </w:t>
      </w:r>
      <w:proofErr w:type="spellStart"/>
      <w:r>
        <w:rPr>
          <w:rFonts w:ascii="Times New Roman" w:eastAsia="Times New Roman" w:hAnsi="Times New Roman" w:cs="Times New Roman"/>
          <w:color w:val="073763"/>
        </w:rPr>
        <w:t>very</w:t>
      </w:r>
      <w:proofErr w:type="spellEnd"/>
      <w:r>
        <w:rPr>
          <w:rFonts w:ascii="Times New Roman" w:eastAsia="Times New Roman" w:hAnsi="Times New Roman" w:cs="Times New Roman"/>
          <w:color w:val="073763"/>
        </w:rPr>
        <w:t xml:space="preserve"> few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vermiformis</w:t>
      </w:r>
      <w:proofErr w:type="spellEnd"/>
      <w:r>
        <w:rPr>
          <w:rFonts w:ascii="Times New Roman" w:eastAsia="Times New Roman" w:hAnsi="Times New Roman" w:cs="Times New Roman"/>
          <w:color w:val="073763"/>
        </w:rPr>
        <w:t>, as m</w:t>
      </w:r>
      <w:r>
        <w:rPr>
          <w:rFonts w:ascii="Times New Roman" w:eastAsia="Times New Roman" w:hAnsi="Times New Roman" w:cs="Times New Roman"/>
          <w:color w:val="073763"/>
        </w:rPr>
        <w:t xml:space="preserve">entioned by the authors), but also that E. </w:t>
      </w:r>
      <w:proofErr w:type="spellStart"/>
      <w:r>
        <w:rPr>
          <w:rFonts w:ascii="Times New Roman" w:eastAsia="Times New Roman" w:hAnsi="Times New Roman" w:cs="Times New Roman"/>
          <w:color w:val="073763"/>
        </w:rPr>
        <w:t>ferissi</w:t>
      </w:r>
      <w:proofErr w:type="spellEnd"/>
      <w:r>
        <w:rPr>
          <w:rFonts w:ascii="Times New Roman" w:eastAsia="Times New Roman" w:hAnsi="Times New Roman" w:cs="Times New Roman"/>
          <w:color w:val="073763"/>
        </w:rPr>
        <w:t xml:space="preserve"> is the most widely distributed across the zone, unlike the two other species found in only one or two localities of the sampled zone (figure 1a, </w:t>
      </w:r>
      <w:proofErr w:type="spellStart"/>
      <w:r>
        <w:rPr>
          <w:rFonts w:ascii="Times New Roman" w:eastAsia="Times New Roman" w:hAnsi="Times New Roman" w:cs="Times New Roman"/>
          <w:color w:val="073763"/>
        </w:rPr>
        <w:t>Jarquín</w:t>
      </w:r>
      <w:proofErr w:type="spellEnd"/>
      <w:r>
        <w:rPr>
          <w:rFonts w:ascii="Times New Roman" w:eastAsia="Times New Roman" w:hAnsi="Times New Roman" w:cs="Times New Roman"/>
          <w:color w:val="073763"/>
        </w:rPr>
        <w:t xml:space="preserve">-Díaz et al., 2019).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ferissi</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is too the species fo</w:t>
      </w:r>
      <w:r>
        <w:rPr>
          <w:rFonts w:ascii="Times New Roman" w:eastAsia="Times New Roman" w:hAnsi="Times New Roman" w:cs="Times New Roman"/>
          <w:color w:val="073763"/>
        </w:rPr>
        <w:t>r which no weigh loss has been identified by Al-</w:t>
      </w:r>
      <w:proofErr w:type="spellStart"/>
      <w:r>
        <w:rPr>
          <w:rFonts w:ascii="Times New Roman" w:eastAsia="Times New Roman" w:hAnsi="Times New Roman" w:cs="Times New Roman"/>
          <w:color w:val="073763"/>
        </w:rPr>
        <w:t>khlifeh</w:t>
      </w:r>
      <w:proofErr w:type="spellEnd"/>
      <w:r>
        <w:rPr>
          <w:rFonts w:ascii="Times New Roman" w:eastAsia="Times New Roman" w:hAnsi="Times New Roman" w:cs="Times New Roman"/>
          <w:color w:val="073763"/>
        </w:rPr>
        <w:t xml:space="preserve"> et al., 2019 (strain derived from the same sampling again). </w:t>
      </w:r>
      <w:r>
        <w:rPr>
          <w:rFonts w:ascii="Times New Roman" w:eastAsia="Times New Roman" w:hAnsi="Times New Roman" w:cs="Times New Roman"/>
          <w:b/>
          <w:color w:val="073763"/>
        </w:rPr>
        <w:t>The same result on the same data is in fact use two time and present as a validation</w:t>
      </w:r>
      <w:r>
        <w:rPr>
          <w:rFonts w:ascii="Times New Roman" w:eastAsia="Times New Roman" w:hAnsi="Times New Roman" w:cs="Times New Roman"/>
          <w:color w:val="073763"/>
        </w:rPr>
        <w:t xml:space="preserve">, which is no rigorous. </w:t>
      </w:r>
    </w:p>
    <w:p w14:paraId="0DC5FFAC" w14:textId="77777777" w:rsidR="00E7352F" w:rsidRDefault="00781638">
      <w:pPr>
        <w:spacing w:before="288"/>
        <w:ind w:left="696" w:right="-28"/>
        <w:jc w:val="both"/>
        <w:rPr>
          <w:rFonts w:ascii="Times New Roman" w:eastAsia="Times New Roman" w:hAnsi="Times New Roman" w:cs="Times New Roman"/>
          <w:b/>
          <w:color w:val="980000"/>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 xml:space="preserve">C7. </w:t>
      </w:r>
      <w:r>
        <w:rPr>
          <w:rFonts w:ascii="Times New Roman" w:eastAsia="Times New Roman" w:hAnsi="Times New Roman" w:cs="Times New Roman"/>
        </w:rPr>
        <w:t xml:space="preserve">&amp; </w:t>
      </w:r>
      <w:r>
        <w:rPr>
          <w:rFonts w:ascii="Times New Roman" w:eastAsia="Times New Roman" w:hAnsi="Times New Roman" w:cs="Times New Roman"/>
          <w:b/>
          <w:color w:val="980000"/>
        </w:rPr>
        <w:t>C9.</w:t>
      </w:r>
    </w:p>
    <w:p w14:paraId="7FEE1A8F" w14:textId="77777777" w:rsidR="00E7352F" w:rsidRDefault="00781638">
      <w:pPr>
        <w:spacing w:before="288"/>
        <w:ind w:right="-28"/>
        <w:jc w:val="both"/>
        <w:rPr>
          <w:rFonts w:ascii="Times New Roman" w:eastAsia="Times New Roman" w:hAnsi="Times New Roman" w:cs="Times New Roman"/>
          <w:color w:val="073763"/>
        </w:rPr>
      </w:pPr>
      <w:r>
        <w:rPr>
          <w:rFonts w:ascii="Times New Roman" w:eastAsia="Times New Roman" w:hAnsi="Times New Roman" w:cs="Times New Roman"/>
          <w:b/>
          <w:color w:val="980000"/>
        </w:rPr>
        <w:t xml:space="preserve">C65. </w:t>
      </w:r>
      <w:r>
        <w:rPr>
          <w:rFonts w:ascii="Times New Roman" w:eastAsia="Times New Roman" w:hAnsi="Times New Roman" w:cs="Times New Roman"/>
          <w:b/>
          <w:color w:val="073763"/>
        </w:rPr>
        <w:t>B /Induced m</w:t>
      </w:r>
      <w:r>
        <w:rPr>
          <w:rFonts w:ascii="Times New Roman" w:eastAsia="Times New Roman" w:hAnsi="Times New Roman" w:cs="Times New Roman"/>
          <w:b/>
          <w:color w:val="073763"/>
        </w:rPr>
        <w:t xml:space="preserve">ortality. </w:t>
      </w:r>
      <w:r>
        <w:rPr>
          <w:rFonts w:ascii="Times New Roman" w:eastAsia="Times New Roman" w:hAnsi="Times New Roman" w:cs="Times New Roman"/>
          <w:color w:val="073763"/>
        </w:rPr>
        <w:t xml:space="preserve">The studies to which the authors referred (Fuller &amp; </w:t>
      </w:r>
      <w:proofErr w:type="spellStart"/>
      <w:r>
        <w:rPr>
          <w:rFonts w:ascii="Times New Roman" w:eastAsia="Times New Roman" w:hAnsi="Times New Roman" w:cs="Times New Roman"/>
          <w:color w:val="073763"/>
        </w:rPr>
        <w:t>Blaustein</w:t>
      </w:r>
      <w:proofErr w:type="spellEnd"/>
      <w:r>
        <w:rPr>
          <w:rFonts w:ascii="Times New Roman" w:eastAsia="Times New Roman" w:hAnsi="Times New Roman" w:cs="Times New Roman"/>
          <w:color w:val="073763"/>
        </w:rPr>
        <w:t xml:space="preserve">, 1996; </w:t>
      </w:r>
      <w:proofErr w:type="spellStart"/>
      <w:r>
        <w:rPr>
          <w:rFonts w:ascii="Times New Roman" w:eastAsia="Times New Roman" w:hAnsi="Times New Roman" w:cs="Times New Roman"/>
          <w:color w:val="073763"/>
        </w:rPr>
        <w:t>Hakkarainen</w:t>
      </w:r>
      <w:proofErr w:type="spellEnd"/>
      <w:r>
        <w:rPr>
          <w:rFonts w:ascii="Times New Roman" w:eastAsia="Times New Roman" w:hAnsi="Times New Roman" w:cs="Times New Roman"/>
          <w:color w:val="073763"/>
        </w:rPr>
        <w:t xml:space="preserve"> et al., 2007) clearly insist and investigate ones of the main consequence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in rodent hosts: mortality and population regulation. But the authors do not eve</w:t>
      </w:r>
      <w:r>
        <w:rPr>
          <w:rFonts w:ascii="Times New Roman" w:eastAsia="Times New Roman" w:hAnsi="Times New Roman" w:cs="Times New Roman"/>
          <w:color w:val="073763"/>
        </w:rPr>
        <w:t xml:space="preserve">n mention these results. Let focus on 3 main references about the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 xml:space="preserve">species studied in this study: one with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ferrissi</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w:t>
      </w:r>
      <w:proofErr w:type="spellStart"/>
      <w:r>
        <w:rPr>
          <w:rFonts w:ascii="Times New Roman" w:eastAsia="Times New Roman" w:hAnsi="Times New Roman" w:cs="Times New Roman"/>
          <w:color w:val="073763"/>
        </w:rPr>
        <w:t>Klesius</w:t>
      </w:r>
      <w:proofErr w:type="spellEnd"/>
      <w:r>
        <w:rPr>
          <w:rFonts w:ascii="Times New Roman" w:eastAsia="Times New Roman" w:hAnsi="Times New Roman" w:cs="Times New Roman"/>
          <w:color w:val="073763"/>
        </w:rPr>
        <w:t xml:space="preserve"> and </w:t>
      </w:r>
    </w:p>
    <w:p w14:paraId="6C7DDF2D" w14:textId="77777777" w:rsidR="00E7352F" w:rsidRDefault="00781638">
      <w:pPr>
        <w:ind w:left="-24" w:right="-28"/>
        <w:jc w:val="both"/>
        <w:rPr>
          <w:rFonts w:ascii="Times New Roman" w:eastAsia="Times New Roman" w:hAnsi="Times New Roman" w:cs="Times New Roman"/>
          <w:color w:val="073763"/>
        </w:rPr>
      </w:pPr>
      <w:proofErr w:type="spellStart"/>
      <w:r>
        <w:rPr>
          <w:rFonts w:ascii="Times New Roman" w:eastAsia="Times New Roman" w:hAnsi="Times New Roman" w:cs="Times New Roman"/>
          <w:color w:val="073763"/>
        </w:rPr>
        <w:t>Heinds</w:t>
      </w:r>
      <w:proofErr w:type="spellEnd"/>
      <w:r>
        <w:rPr>
          <w:rFonts w:ascii="Times New Roman" w:eastAsia="Times New Roman" w:hAnsi="Times New Roman" w:cs="Times New Roman"/>
          <w:color w:val="073763"/>
        </w:rPr>
        <w:t>, 1979</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 two with </w:t>
      </w:r>
      <w:r>
        <w:rPr>
          <w:rFonts w:ascii="Times New Roman" w:eastAsia="Times New Roman" w:hAnsi="Times New Roman" w:cs="Times New Roman"/>
          <w:i/>
          <w:color w:val="073763"/>
        </w:rPr>
        <w:t xml:space="preserve">E. </w:t>
      </w:r>
      <w:proofErr w:type="spellStart"/>
      <w:r>
        <w:rPr>
          <w:rFonts w:ascii="Times New Roman" w:eastAsia="Times New Roman" w:hAnsi="Times New Roman" w:cs="Times New Roman"/>
          <w:i/>
          <w:color w:val="073763"/>
        </w:rPr>
        <w:t>falciformis</w:t>
      </w:r>
      <w:proofErr w:type="spellEnd"/>
      <w:r>
        <w:rPr>
          <w:rFonts w:ascii="Times New Roman" w:eastAsia="Times New Roman" w:hAnsi="Times New Roman" w:cs="Times New Roman"/>
          <w:i/>
          <w:color w:val="073763"/>
        </w:rPr>
        <w:t xml:space="preserve"> </w:t>
      </w:r>
      <w:r>
        <w:rPr>
          <w:rFonts w:ascii="Times New Roman" w:eastAsia="Times New Roman" w:hAnsi="Times New Roman" w:cs="Times New Roman"/>
          <w:color w:val="073763"/>
        </w:rPr>
        <w:t xml:space="preserve">(Stockdale et al, 1985; </w:t>
      </w:r>
      <w:proofErr w:type="spellStart"/>
      <w:r>
        <w:rPr>
          <w:rFonts w:ascii="Times New Roman" w:eastAsia="Times New Roman" w:hAnsi="Times New Roman" w:cs="Times New Roman"/>
          <w:color w:val="073763"/>
        </w:rPr>
        <w:t>Marhrt</w:t>
      </w:r>
      <w:proofErr w:type="spellEnd"/>
      <w:r>
        <w:rPr>
          <w:rFonts w:ascii="Times New Roman" w:eastAsia="Times New Roman" w:hAnsi="Times New Roman" w:cs="Times New Roman"/>
          <w:color w:val="073763"/>
        </w:rPr>
        <w:t xml:space="preserve"> and Shi, 1988). They suggest that these </w:t>
      </w:r>
      <w:r>
        <w:rPr>
          <w:rFonts w:ascii="Times New Roman" w:eastAsia="Times New Roman" w:hAnsi="Times New Roman" w:cs="Times New Roman"/>
          <w:i/>
          <w:color w:val="073763"/>
        </w:rPr>
        <w:t>Eimeri</w:t>
      </w:r>
      <w:r>
        <w:rPr>
          <w:rFonts w:ascii="Times New Roman" w:eastAsia="Times New Roman" w:hAnsi="Times New Roman" w:cs="Times New Roman"/>
          <w:i/>
          <w:color w:val="073763"/>
        </w:rPr>
        <w:t xml:space="preserve">a </w:t>
      </w:r>
      <w:r>
        <w:rPr>
          <w:rFonts w:ascii="Times New Roman" w:eastAsia="Times New Roman" w:hAnsi="Times New Roman" w:cs="Times New Roman"/>
          <w:color w:val="073763"/>
        </w:rPr>
        <w:t>species can kill their hosts according to the dose of infection, to the host genetic, especially if immune</w:t>
      </w:r>
      <w:proofErr w:type="gramStart"/>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compromised” somehow or other. These studies argue for more drastic effect on fitness than any potential body weight loss. Why do the authors neit</w:t>
      </w:r>
      <w:r>
        <w:rPr>
          <w:rFonts w:ascii="Times New Roman" w:eastAsia="Times New Roman" w:hAnsi="Times New Roman" w:cs="Times New Roman"/>
          <w:color w:val="073763"/>
        </w:rPr>
        <w:t>her mention nor discuss these aspects and the potential biases to estimate them in their one sampling design (same year period</w:t>
      </w:r>
      <w:r>
        <w:rPr>
          <w:rFonts w:ascii="Times New Roman" w:eastAsia="Times New Roman" w:hAnsi="Times New Roman" w:cs="Times New Roman"/>
          <w:color w:val="073763"/>
          <w:sz w:val="23"/>
          <w:szCs w:val="23"/>
          <w:vertAlign w:val="superscript"/>
        </w:rPr>
        <w:t>2</w:t>
      </w:r>
      <w:r>
        <w:rPr>
          <w:rFonts w:ascii="Times New Roman" w:eastAsia="Times New Roman" w:hAnsi="Times New Roman" w:cs="Times New Roman"/>
          <w:color w:val="073763"/>
        </w:rPr>
        <w:t>) and in the biological situation (estimations of density differential at temporal scales- The authors discuss density as extrins</w:t>
      </w:r>
      <w:r>
        <w:rPr>
          <w:rFonts w:ascii="Times New Roman" w:eastAsia="Times New Roman" w:hAnsi="Times New Roman" w:cs="Times New Roman"/>
          <w:color w:val="073763"/>
        </w:rPr>
        <w:t xml:space="preserve">ic spatial factor, and not from the point of view of under or non- estimation of the mortality). The authors interpret the results of their optimized fit as the absence of high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loads in mice with HI between 0.25 and 0.75. But it can alternatively i</w:t>
      </w:r>
      <w:r>
        <w:rPr>
          <w:rFonts w:ascii="Times New Roman" w:eastAsia="Times New Roman" w:hAnsi="Times New Roman" w:cs="Times New Roman"/>
          <w:color w:val="073763"/>
        </w:rPr>
        <w:t xml:space="preserve">ndicate a mortality eliminating the mice with heavy loads from their initial field sample. Given the narrowness of the area occupied by mice with a highly recombined genome (Figure 1), no difference in population density would be seen! </w:t>
      </w:r>
    </w:p>
    <w:p w14:paraId="33E7ABAC" w14:textId="77777777" w:rsidR="00E7352F" w:rsidRDefault="00E7352F">
      <w:pPr>
        <w:ind w:left="-24" w:right="-28"/>
        <w:jc w:val="both"/>
        <w:rPr>
          <w:rFonts w:ascii="Times New Roman" w:eastAsia="Times New Roman" w:hAnsi="Times New Roman" w:cs="Times New Roman"/>
          <w:color w:val="073763"/>
        </w:rPr>
      </w:pPr>
    </w:p>
    <w:p w14:paraId="59B1B5BB" w14:textId="77777777" w:rsidR="00E7352F" w:rsidRDefault="00781638">
      <w:pPr>
        <w:ind w:left="696" w:right="-28"/>
        <w:jc w:val="both"/>
        <w:rPr>
          <w:rFonts w:ascii="Times New Roman" w:eastAsia="Times New Roman" w:hAnsi="Times New Roman" w:cs="Times New Roman"/>
          <w:b/>
          <w:color w:val="980000"/>
        </w:rPr>
      </w:pPr>
      <w:r>
        <w:rPr>
          <w:rFonts w:ascii="Times New Roman" w:eastAsia="Times New Roman" w:hAnsi="Times New Roman" w:cs="Times New Roman"/>
        </w:rPr>
        <w:t xml:space="preserve">See </w:t>
      </w:r>
      <w:r>
        <w:rPr>
          <w:rFonts w:ascii="Times New Roman" w:eastAsia="Times New Roman" w:hAnsi="Times New Roman" w:cs="Times New Roman"/>
          <w:b/>
          <w:color w:val="980000"/>
        </w:rPr>
        <w:t xml:space="preserve">C11. </w:t>
      </w:r>
      <w:r>
        <w:rPr>
          <w:rFonts w:ascii="Times New Roman" w:eastAsia="Times New Roman" w:hAnsi="Times New Roman" w:cs="Times New Roman"/>
        </w:rPr>
        <w:t xml:space="preserve">There is no narrowness of the HZ, as addressed comment </w:t>
      </w:r>
      <w:r>
        <w:rPr>
          <w:rFonts w:ascii="Times New Roman" w:eastAsia="Times New Roman" w:hAnsi="Times New Roman" w:cs="Times New Roman"/>
          <w:b/>
          <w:color w:val="980000"/>
        </w:rPr>
        <w:t>C52.</w:t>
      </w:r>
    </w:p>
    <w:p w14:paraId="1195B562" w14:textId="77777777" w:rsidR="00E7352F" w:rsidRDefault="00E7352F">
      <w:pPr>
        <w:ind w:right="-28"/>
        <w:jc w:val="both"/>
        <w:rPr>
          <w:rFonts w:ascii="Times New Roman" w:eastAsia="Times New Roman" w:hAnsi="Times New Roman" w:cs="Times New Roman"/>
          <w:b/>
          <w:color w:val="980000"/>
        </w:rPr>
      </w:pPr>
    </w:p>
    <w:p w14:paraId="375C1A0A" w14:textId="77777777" w:rsidR="00E7352F" w:rsidRDefault="00781638">
      <w:pPr>
        <w:ind w:right="-28"/>
        <w:jc w:val="both"/>
        <w:rPr>
          <w:rFonts w:ascii="Times New Roman" w:eastAsia="Times New Roman" w:hAnsi="Times New Roman" w:cs="Times New Roman"/>
          <w:b/>
          <w:color w:val="073763"/>
        </w:rPr>
      </w:pPr>
      <w:r>
        <w:rPr>
          <w:rFonts w:ascii="Times New Roman" w:eastAsia="Times New Roman" w:hAnsi="Times New Roman" w:cs="Times New Roman"/>
          <w:b/>
          <w:color w:val="980000"/>
        </w:rPr>
        <w:t xml:space="preserve">C66. </w:t>
      </w:r>
      <w:r>
        <w:rPr>
          <w:rFonts w:ascii="Times New Roman" w:eastAsia="Times New Roman" w:hAnsi="Times New Roman" w:cs="Times New Roman"/>
          <w:b/>
          <w:color w:val="073763"/>
        </w:rPr>
        <w:t xml:space="preserve">C / Quantification of the </w:t>
      </w:r>
      <w:proofErr w:type="gramStart"/>
      <w:r>
        <w:rPr>
          <w:rFonts w:ascii="Times New Roman" w:eastAsia="Times New Roman" w:hAnsi="Times New Roman" w:cs="Times New Roman"/>
          <w:b/>
          <w:color w:val="073763"/>
        </w:rPr>
        <w:t>intensities</w:t>
      </w:r>
      <w:proofErr w:type="gramEnd"/>
      <w:r>
        <w:rPr>
          <w:rFonts w:ascii="Times New Roman" w:eastAsia="Times New Roman" w:hAnsi="Times New Roman" w:cs="Times New Roman"/>
          <w:b/>
          <w:color w:val="073763"/>
        </w:rPr>
        <w:t xml:space="preserve"> thanks qPCR </w:t>
      </w:r>
    </w:p>
    <w:p w14:paraId="635FB644" w14:textId="77777777" w:rsidR="00E7352F" w:rsidRDefault="00781638">
      <w:pPr>
        <w:spacing w:before="288"/>
        <w:ind w:left="-24" w:right="-33"/>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Even after very attentive reading of </w:t>
      </w:r>
      <w:proofErr w:type="spellStart"/>
      <w:r>
        <w:rPr>
          <w:rFonts w:ascii="Times New Roman" w:eastAsia="Times New Roman" w:hAnsi="Times New Roman" w:cs="Times New Roman"/>
          <w:color w:val="073763"/>
        </w:rPr>
        <w:t>Jarquín</w:t>
      </w:r>
      <w:proofErr w:type="spellEnd"/>
      <w:r>
        <w:rPr>
          <w:rFonts w:ascii="Times New Roman" w:eastAsia="Times New Roman" w:hAnsi="Times New Roman" w:cs="Times New Roman"/>
          <w:color w:val="073763"/>
        </w:rPr>
        <w:t>-Díaz et al. 2019 and Ahmed et al 2019, I find not validation of the relevance of the correlati</w:t>
      </w:r>
      <w:r>
        <w:rPr>
          <w:rFonts w:ascii="Times New Roman" w:eastAsia="Times New Roman" w:hAnsi="Times New Roman" w:cs="Times New Roman"/>
          <w:color w:val="073763"/>
        </w:rPr>
        <w:t xml:space="preserve">on between qPCR and subsequent Δ parameter with individual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loads (i.e. intensity). Not only there is not reference to real validation or argumentations from similar works in the 3 studies (</w:t>
      </w:r>
      <w:proofErr w:type="spellStart"/>
      <w:r>
        <w:rPr>
          <w:rFonts w:ascii="Times New Roman" w:eastAsia="Times New Roman" w:hAnsi="Times New Roman" w:cs="Times New Roman"/>
          <w:color w:val="073763"/>
        </w:rPr>
        <w:t>Jarquín</w:t>
      </w:r>
      <w:proofErr w:type="spellEnd"/>
      <w:r>
        <w:rPr>
          <w:rFonts w:ascii="Times New Roman" w:eastAsia="Times New Roman" w:hAnsi="Times New Roman" w:cs="Times New Roman"/>
          <w:color w:val="073763"/>
        </w:rPr>
        <w:t>-Díaz et al. 2019, Ahmed et al 2019, this very study</w:t>
      </w:r>
      <w:r>
        <w:rPr>
          <w:rFonts w:ascii="Times New Roman" w:eastAsia="Times New Roman" w:hAnsi="Times New Roman" w:cs="Times New Roman"/>
          <w:color w:val="073763"/>
        </w:rPr>
        <w:t>), but also the authors use sub-sampling of the same data set from the wild, perform QPCR on it, perform insufficiently justified calculation and correlation analysis , and then assess “ it works! we can apply it on all the sample as an estimation of inten</w:t>
      </w:r>
      <w:r>
        <w:rPr>
          <w:rFonts w:ascii="Times New Roman" w:eastAsia="Times New Roman" w:hAnsi="Times New Roman" w:cs="Times New Roman"/>
          <w:color w:val="073763"/>
        </w:rPr>
        <w:t xml:space="preserve">sity”. This is in my opinion a serious short-circuit of reasoning </w:t>
      </w:r>
    </w:p>
    <w:p w14:paraId="69E0373A" w14:textId="77777777" w:rsidR="00E7352F" w:rsidRDefault="00781638">
      <w:pPr>
        <w:spacing w:before="288"/>
        <w:ind w:left="-24" w:right="-23"/>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The author clearly </w:t>
      </w:r>
      <w:proofErr w:type="gramStart"/>
      <w:r>
        <w:rPr>
          <w:rFonts w:ascii="Times New Roman" w:eastAsia="Times New Roman" w:hAnsi="Times New Roman" w:cs="Times New Roman"/>
          <w:color w:val="073763"/>
        </w:rPr>
        <w:t>want</w:t>
      </w:r>
      <w:proofErr w:type="gramEnd"/>
      <w:r>
        <w:rPr>
          <w:rFonts w:ascii="Times New Roman" w:eastAsia="Times New Roman" w:hAnsi="Times New Roman" w:cs="Times New Roman"/>
          <w:color w:val="073763"/>
        </w:rPr>
        <w:t xml:space="preserve"> to use these non-helminth parasites as a quite definitive element of the demonstration or not of hybrid susceptibility. So, I have trouble understanding why they hav</w:t>
      </w:r>
      <w:r>
        <w:rPr>
          <w:rFonts w:ascii="Times New Roman" w:eastAsia="Times New Roman" w:hAnsi="Times New Roman" w:cs="Times New Roman"/>
          <w:color w:val="073763"/>
        </w:rPr>
        <w:t xml:space="preserve">e not taken the time: </w:t>
      </w:r>
    </w:p>
    <w:p w14:paraId="59B394D2" w14:textId="77777777" w:rsidR="00E7352F" w:rsidRDefault="00781638">
      <w:pPr>
        <w:spacing w:before="288"/>
        <w:ind w:left="335"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 to build </w:t>
      </w:r>
      <w:proofErr w:type="gramStart"/>
      <w:r>
        <w:rPr>
          <w:rFonts w:ascii="Times New Roman" w:eastAsia="Times New Roman" w:hAnsi="Times New Roman" w:cs="Times New Roman"/>
          <w:color w:val="073763"/>
        </w:rPr>
        <w:t>an</w:t>
      </w:r>
      <w:proofErr w:type="gramEnd"/>
      <w:r>
        <w:rPr>
          <w:rFonts w:ascii="Times New Roman" w:eastAsia="Times New Roman" w:hAnsi="Times New Roman" w:cs="Times New Roman"/>
          <w:color w:val="073763"/>
        </w:rPr>
        <w:t xml:space="preserve"> rigorous experimental protocol on a mouse strain that they handle easily (NMRI for </w:t>
      </w:r>
    </w:p>
    <w:p w14:paraId="59611394" w14:textId="77777777" w:rsidR="00E7352F" w:rsidRDefault="00781638">
      <w:pPr>
        <w:spacing w:before="91"/>
        <w:ind w:left="335" w:right="-28" w:firstLine="23"/>
        <w:rPr>
          <w:rFonts w:ascii="Times New Roman" w:eastAsia="Times New Roman" w:hAnsi="Times New Roman" w:cs="Times New Roman"/>
          <w:color w:val="073763"/>
        </w:rPr>
      </w:pPr>
      <w:r>
        <w:rPr>
          <w:rFonts w:ascii="Times New Roman" w:eastAsia="Times New Roman" w:hAnsi="Times New Roman" w:cs="Times New Roman"/>
          <w:color w:val="073763"/>
        </w:rPr>
        <w:lastRenderedPageBreak/>
        <w:t>example</w:t>
      </w:r>
      <w:proofErr w:type="gramStart"/>
      <w:r>
        <w:rPr>
          <w:rFonts w:ascii="Times New Roman" w:eastAsia="Times New Roman" w:hAnsi="Times New Roman" w:cs="Times New Roman"/>
          <w:color w:val="073763"/>
        </w:rPr>
        <w:t>) ,</w:t>
      </w:r>
      <w:proofErr w:type="gramEnd"/>
      <w:r>
        <w:rPr>
          <w:rFonts w:ascii="Times New Roman" w:eastAsia="Times New Roman" w:hAnsi="Times New Roman" w:cs="Times New Roman"/>
          <w:color w:val="073763"/>
        </w:rPr>
        <w:t xml:space="preserve"> - to realize controlled infections and load data evaluated from histology and coprology (which </w:t>
      </w:r>
    </w:p>
    <w:p w14:paraId="7C39060E" w14:textId="77777777" w:rsidR="00E7352F" w:rsidRDefault="00781638">
      <w:pPr>
        <w:spacing w:before="91"/>
        <w:ind w:left="335" w:right="1132" w:firstLine="23"/>
        <w:rPr>
          <w:rFonts w:ascii="Times New Roman" w:eastAsia="Times New Roman" w:hAnsi="Times New Roman" w:cs="Times New Roman"/>
          <w:color w:val="073763"/>
        </w:rPr>
      </w:pPr>
      <w:r>
        <w:rPr>
          <w:rFonts w:ascii="Times New Roman" w:eastAsia="Times New Roman" w:hAnsi="Times New Roman" w:cs="Times New Roman"/>
          <w:color w:val="073763"/>
        </w:rPr>
        <w:t xml:space="preserve">they know well) - to couple </w:t>
      </w:r>
      <w:proofErr w:type="gramStart"/>
      <w:r>
        <w:rPr>
          <w:rFonts w:ascii="Times New Roman" w:eastAsia="Times New Roman" w:hAnsi="Times New Roman" w:cs="Times New Roman"/>
          <w:color w:val="073763"/>
        </w:rPr>
        <w:t>these date</w:t>
      </w:r>
      <w:proofErr w:type="gramEnd"/>
      <w:r>
        <w:rPr>
          <w:rFonts w:ascii="Times New Roman" w:eastAsia="Times New Roman" w:hAnsi="Times New Roman" w:cs="Times New Roman"/>
          <w:color w:val="073763"/>
        </w:rPr>
        <w:t xml:space="preserve"> with an approach by qPCR they usually performed well too. </w:t>
      </w:r>
    </w:p>
    <w:p w14:paraId="32AA3981" w14:textId="77777777" w:rsidR="00E7352F" w:rsidRDefault="00781638">
      <w:pPr>
        <w:spacing w:before="288"/>
        <w:ind w:left="335" w:right="-23"/>
        <w:jc w:val="both"/>
        <w:rPr>
          <w:rFonts w:ascii="Times New Roman" w:eastAsia="Times New Roman" w:hAnsi="Times New Roman" w:cs="Times New Roman"/>
          <w:color w:val="073763"/>
          <w:sz w:val="12"/>
          <w:szCs w:val="12"/>
        </w:rPr>
      </w:pPr>
      <w:r>
        <w:rPr>
          <w:rFonts w:ascii="Times New Roman" w:eastAsia="Times New Roman" w:hAnsi="Times New Roman" w:cs="Times New Roman"/>
          <w:color w:val="073763"/>
        </w:rPr>
        <w:t>This experiment would allow them to validate rigoro</w:t>
      </w:r>
      <w:r>
        <w:rPr>
          <w:rFonts w:ascii="Times New Roman" w:eastAsia="Times New Roman" w:hAnsi="Times New Roman" w:cs="Times New Roman"/>
          <w:color w:val="073763"/>
        </w:rPr>
        <w:t xml:space="preserve">usly and definitively the qPCR estimate of </w:t>
      </w:r>
      <w:r>
        <w:rPr>
          <w:rFonts w:ascii="Times New Roman" w:eastAsia="Times New Roman" w:hAnsi="Times New Roman" w:cs="Times New Roman"/>
          <w:i/>
          <w:color w:val="073763"/>
        </w:rPr>
        <w:t xml:space="preserve">Eimeria </w:t>
      </w:r>
      <w:r>
        <w:rPr>
          <w:rFonts w:ascii="Times New Roman" w:eastAsia="Times New Roman" w:hAnsi="Times New Roman" w:cs="Times New Roman"/>
          <w:color w:val="073763"/>
        </w:rPr>
        <w:t>intensity. In all cases for me, their assertion of the link between their qPCR indicator and the intensity is actually not acceptable. At least, I least some arguments for mandatory validation in literatur</w:t>
      </w:r>
      <w:r>
        <w:rPr>
          <w:rFonts w:ascii="Times New Roman" w:eastAsia="Times New Roman" w:hAnsi="Times New Roman" w:cs="Times New Roman"/>
          <w:color w:val="073763"/>
        </w:rPr>
        <w:t xml:space="preserve">e and parasites models </w:t>
      </w:r>
    </w:p>
    <w:p w14:paraId="476CCB6D" w14:textId="77777777" w:rsidR="00E7352F" w:rsidRDefault="00781638">
      <w:pPr>
        <w:spacing w:before="796"/>
        <w:ind w:left="-24" w:right="854"/>
        <w:rPr>
          <w:rFonts w:ascii="Times New Roman" w:eastAsia="Times New Roman" w:hAnsi="Times New Roman" w:cs="Times New Roman"/>
          <w:color w:val="073763"/>
          <w:sz w:val="19"/>
          <w:szCs w:val="19"/>
        </w:rPr>
      </w:pPr>
      <w:r>
        <w:rPr>
          <w:rFonts w:ascii="Times New Roman" w:eastAsia="Times New Roman" w:hAnsi="Times New Roman" w:cs="Times New Roman"/>
          <w:color w:val="073763"/>
          <w:sz w:val="12"/>
          <w:szCs w:val="12"/>
        </w:rPr>
        <w:t xml:space="preserve">2 </w:t>
      </w:r>
      <w:r>
        <w:rPr>
          <w:rFonts w:ascii="Times New Roman" w:eastAsia="Times New Roman" w:hAnsi="Times New Roman" w:cs="Times New Roman"/>
          <w:color w:val="073763"/>
          <w:sz w:val="33"/>
          <w:szCs w:val="33"/>
          <w:vertAlign w:val="subscript"/>
        </w:rPr>
        <w:t xml:space="preserve">Note that pinworm distributions are not known as season-dependent in mouse populations. It could be </w:t>
      </w:r>
      <w:r>
        <w:rPr>
          <w:rFonts w:ascii="Times New Roman" w:eastAsia="Times New Roman" w:hAnsi="Times New Roman" w:cs="Times New Roman"/>
          <w:color w:val="073763"/>
          <w:sz w:val="19"/>
          <w:szCs w:val="19"/>
        </w:rPr>
        <w:t xml:space="preserve">verified </w:t>
      </w:r>
    </w:p>
    <w:p w14:paraId="33C4EBF7" w14:textId="77777777" w:rsidR="00E7352F" w:rsidRDefault="00781638">
      <w:pPr>
        <w:ind w:left="-24" w:right="-33"/>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A/ Eaton et al. 2016. Parasites &amp; Vectors volume 9, 38. </w:t>
      </w:r>
      <w:r>
        <w:rPr>
          <w:rFonts w:ascii="Times New Roman" w:eastAsia="Times New Roman" w:hAnsi="Times New Roman" w:cs="Times New Roman"/>
          <w:i/>
          <w:color w:val="073763"/>
        </w:rPr>
        <w:t xml:space="preserve">A. lumbricoides </w:t>
      </w:r>
      <w:r>
        <w:rPr>
          <w:rFonts w:ascii="Times New Roman" w:eastAsia="Times New Roman" w:hAnsi="Times New Roman" w:cs="Times New Roman"/>
          <w:color w:val="073763"/>
        </w:rPr>
        <w:t xml:space="preserve">and </w:t>
      </w:r>
      <w:r>
        <w:rPr>
          <w:rFonts w:ascii="Times New Roman" w:eastAsia="Times New Roman" w:hAnsi="Times New Roman" w:cs="Times New Roman"/>
          <w:i/>
          <w:color w:val="073763"/>
        </w:rPr>
        <w:t xml:space="preserve">N. </w:t>
      </w:r>
      <w:proofErr w:type="spellStart"/>
      <w:r>
        <w:rPr>
          <w:rFonts w:ascii="Times New Roman" w:eastAsia="Times New Roman" w:hAnsi="Times New Roman" w:cs="Times New Roman"/>
          <w:i/>
          <w:color w:val="073763"/>
        </w:rPr>
        <w:t>americanus</w:t>
      </w:r>
      <w:proofErr w:type="spellEnd"/>
      <w:r>
        <w:rPr>
          <w:rFonts w:ascii="Times New Roman" w:eastAsia="Times New Roman" w:hAnsi="Times New Roman" w:cs="Times New Roman"/>
          <w:color w:val="073763"/>
        </w:rPr>
        <w:t xml:space="preserve">. Positive correlations between eggs count and QPCR on human stool samples. More Efficient with </w:t>
      </w:r>
      <w:r>
        <w:rPr>
          <w:rFonts w:ascii="Times New Roman" w:eastAsia="Times New Roman" w:hAnsi="Times New Roman" w:cs="Times New Roman"/>
          <w:i/>
          <w:color w:val="073763"/>
        </w:rPr>
        <w:t xml:space="preserve">A. </w:t>
      </w:r>
      <w:proofErr w:type="gramStart"/>
      <w:r>
        <w:rPr>
          <w:rFonts w:ascii="Times New Roman" w:eastAsia="Times New Roman" w:hAnsi="Times New Roman" w:cs="Times New Roman"/>
          <w:i/>
          <w:color w:val="073763"/>
        </w:rPr>
        <w:t xml:space="preserve">lumbricoides </w:t>
      </w:r>
      <w:r>
        <w:rPr>
          <w:rFonts w:ascii="Times New Roman" w:eastAsia="Times New Roman" w:hAnsi="Times New Roman" w:cs="Times New Roman"/>
          <w:color w:val="073763"/>
        </w:rPr>
        <w:t>.</w:t>
      </w:r>
      <w:proofErr w:type="gramEnd"/>
      <w:r>
        <w:rPr>
          <w:rFonts w:ascii="Times New Roman" w:eastAsia="Times New Roman" w:hAnsi="Times New Roman" w:cs="Times New Roman"/>
          <w:color w:val="073763"/>
        </w:rPr>
        <w:t xml:space="preserve"> Note </w:t>
      </w:r>
    </w:p>
    <w:p w14:paraId="249D34A1" w14:textId="77777777" w:rsidR="00E7352F" w:rsidRDefault="00781638">
      <w:pPr>
        <w:spacing w:before="288"/>
        <w:ind w:left="-24" w:right="-23"/>
        <w:rPr>
          <w:rFonts w:ascii="Times New Roman" w:eastAsia="Times New Roman" w:hAnsi="Times New Roman" w:cs="Times New Roman"/>
          <w:color w:val="073763"/>
        </w:rPr>
      </w:pPr>
      <w:r>
        <w:rPr>
          <w:rFonts w:ascii="Times New Roman" w:eastAsia="Times New Roman" w:hAnsi="Times New Roman" w:cs="Times New Roman"/>
          <w:color w:val="073763"/>
        </w:rPr>
        <w:t>- that the relationship between number of expelled nematodes after treatment with both DNA quantification and Eggs counts is also evalua</w:t>
      </w:r>
      <w:r>
        <w:rPr>
          <w:rFonts w:ascii="Times New Roman" w:eastAsia="Times New Roman" w:hAnsi="Times New Roman" w:cs="Times New Roman"/>
          <w:color w:val="073763"/>
        </w:rPr>
        <w:t xml:space="preserve">ted. </w:t>
      </w:r>
    </w:p>
    <w:p w14:paraId="3DF8CC6B"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 number of references testing the relevance of QPCR versus fecal eggs count, importance of the comparison and </w:t>
      </w:r>
      <w:proofErr w:type="gramStart"/>
      <w:r>
        <w:rPr>
          <w:rFonts w:ascii="Times New Roman" w:eastAsia="Times New Roman" w:hAnsi="Times New Roman" w:cs="Times New Roman"/>
          <w:color w:val="073763"/>
        </w:rPr>
        <w:t>standardization :</w:t>
      </w:r>
      <w:proofErr w:type="gramEnd"/>
      <w:r>
        <w:rPr>
          <w:rFonts w:ascii="Times New Roman" w:eastAsia="Times New Roman" w:hAnsi="Times New Roman" w:cs="Times New Roman"/>
          <w:color w:val="073763"/>
        </w:rPr>
        <w:t xml:space="preserve"> “The fact that the quantitative measures from the KK and qPCR tests are highly correlated indicates that DNA concentratio</w:t>
      </w:r>
      <w:r>
        <w:rPr>
          <w:rFonts w:ascii="Times New Roman" w:eastAsia="Times New Roman" w:hAnsi="Times New Roman" w:cs="Times New Roman"/>
          <w:color w:val="073763"/>
        </w:rPr>
        <w:t xml:space="preserve">ns calculated against a standard curve for qPCR can be used as a quantitative measure of infection intensity.” </w:t>
      </w:r>
    </w:p>
    <w:p w14:paraId="0CC70D1A" w14:textId="77777777" w:rsidR="00E7352F" w:rsidRDefault="00781638">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-the authors claim for the use of more sensitive qPCR tool for prevalence and even intensity, but with prior rigorous standardization. </w:t>
      </w:r>
    </w:p>
    <w:p w14:paraId="4B4E44F5" w14:textId="77777777" w:rsidR="00E7352F" w:rsidRDefault="00781638">
      <w:pPr>
        <w:spacing w:before="288"/>
        <w:ind w:left="-24" w:right="3748"/>
        <w:rPr>
          <w:rFonts w:ascii="Times New Roman" w:eastAsia="Times New Roman" w:hAnsi="Times New Roman" w:cs="Times New Roman"/>
          <w:color w:val="073763"/>
        </w:rPr>
      </w:pPr>
      <w:r>
        <w:rPr>
          <w:rFonts w:ascii="Times New Roman" w:eastAsia="Times New Roman" w:hAnsi="Times New Roman" w:cs="Times New Roman"/>
          <w:color w:val="073763"/>
        </w:rPr>
        <w:t>See Eato</w:t>
      </w:r>
      <w:r>
        <w:rPr>
          <w:rFonts w:ascii="Times New Roman" w:eastAsia="Times New Roman" w:hAnsi="Times New Roman" w:cs="Times New Roman"/>
          <w:color w:val="073763"/>
        </w:rPr>
        <w:t xml:space="preserve">n et al., </w:t>
      </w:r>
      <w:proofErr w:type="gramStart"/>
      <w:r>
        <w:rPr>
          <w:rFonts w:ascii="Times New Roman" w:eastAsia="Times New Roman" w:hAnsi="Times New Roman" w:cs="Times New Roman"/>
          <w:color w:val="073763"/>
        </w:rPr>
        <w:t>2017 .</w:t>
      </w:r>
      <w:proofErr w:type="gramEnd"/>
      <w:r>
        <w:rPr>
          <w:rFonts w:ascii="Times New Roman" w:eastAsia="Times New Roman" w:hAnsi="Times New Roman" w:cs="Times New Roman"/>
          <w:color w:val="073763"/>
        </w:rPr>
        <w:t xml:space="preserve"> Parasites &amp; Vectors volume 10, 256 </w:t>
      </w:r>
    </w:p>
    <w:p w14:paraId="14B852C8"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B/ </w:t>
      </w:r>
      <w:proofErr w:type="spellStart"/>
      <w:r>
        <w:rPr>
          <w:rFonts w:ascii="Times New Roman" w:eastAsia="Times New Roman" w:hAnsi="Times New Roman" w:cs="Times New Roman"/>
          <w:color w:val="073763"/>
        </w:rPr>
        <w:t>Sijbranda</w:t>
      </w:r>
      <w:proofErr w:type="spellEnd"/>
      <w:r>
        <w:rPr>
          <w:rFonts w:ascii="Times New Roman" w:eastAsia="Times New Roman" w:hAnsi="Times New Roman" w:cs="Times New Roman"/>
          <w:color w:val="073763"/>
        </w:rPr>
        <w:t xml:space="preserve"> et al. 2017. Parasitology QPCR Plasmodium </w:t>
      </w:r>
      <w:proofErr w:type="gramStart"/>
      <w:r>
        <w:rPr>
          <w:rFonts w:ascii="Times New Roman" w:eastAsia="Times New Roman" w:hAnsi="Times New Roman" w:cs="Times New Roman"/>
          <w:color w:val="073763"/>
        </w:rPr>
        <w:t>Bird :</w:t>
      </w:r>
      <w:proofErr w:type="gramEnd"/>
      <w:r>
        <w:rPr>
          <w:rFonts w:ascii="Times New Roman" w:eastAsia="Times New Roman" w:hAnsi="Times New Roman" w:cs="Times New Roman"/>
          <w:color w:val="073763"/>
        </w:rPr>
        <w:t xml:space="preserve"> Comparison of sensitivity between two PCR methods, complete explanation of the protocol, calibration and assumption to quantify parasite load</w:t>
      </w:r>
      <w:r>
        <w:rPr>
          <w:rFonts w:ascii="Times New Roman" w:eastAsia="Times New Roman" w:hAnsi="Times New Roman" w:cs="Times New Roman"/>
          <w:color w:val="073763"/>
        </w:rPr>
        <w:t>. “Thus, this study describes the validation and use of a real-time polymerase chain reaction (qPCR) protocol targeting the conserved large subunit ribosomal-RNA (</w:t>
      </w:r>
      <w:proofErr w:type="spellStart"/>
      <w:r>
        <w:rPr>
          <w:rFonts w:ascii="Times New Roman" w:eastAsia="Times New Roman" w:hAnsi="Times New Roman" w:cs="Times New Roman"/>
          <w:color w:val="073763"/>
        </w:rPr>
        <w:t>LSUrRNA</w:t>
      </w:r>
      <w:proofErr w:type="spellEnd"/>
      <w:r>
        <w:rPr>
          <w:rFonts w:ascii="Times New Roman" w:eastAsia="Times New Roman" w:hAnsi="Times New Roman" w:cs="Times New Roman"/>
          <w:color w:val="073763"/>
        </w:rPr>
        <w:t xml:space="preserve">) gene described by </w:t>
      </w:r>
      <w:proofErr w:type="spellStart"/>
      <w:r>
        <w:rPr>
          <w:rFonts w:ascii="Times New Roman" w:eastAsia="Times New Roman" w:hAnsi="Times New Roman" w:cs="Times New Roman"/>
          <w:color w:val="073763"/>
        </w:rPr>
        <w:t>Friedl</w:t>
      </w:r>
      <w:proofErr w:type="spellEnd"/>
      <w:r>
        <w:rPr>
          <w:rFonts w:ascii="Times New Roman" w:eastAsia="Times New Roman" w:hAnsi="Times New Roman" w:cs="Times New Roman"/>
          <w:color w:val="073763"/>
        </w:rPr>
        <w:t xml:space="preserve"> and </w:t>
      </w:r>
      <w:proofErr w:type="spellStart"/>
      <w:r>
        <w:rPr>
          <w:rFonts w:ascii="Times New Roman" w:eastAsia="Times New Roman" w:hAnsi="Times New Roman" w:cs="Times New Roman"/>
          <w:color w:val="073763"/>
        </w:rPr>
        <w:t>Groscurth</w:t>
      </w:r>
      <w:proofErr w:type="spellEnd"/>
      <w:r>
        <w:rPr>
          <w:rFonts w:ascii="Times New Roman" w:eastAsia="Times New Roman" w:hAnsi="Times New Roman" w:cs="Times New Roman"/>
          <w:color w:val="073763"/>
        </w:rPr>
        <w:t xml:space="preserve"> (2012) to detect and assess infection intensi</w:t>
      </w:r>
      <w:r>
        <w:rPr>
          <w:rFonts w:ascii="Times New Roman" w:eastAsia="Times New Roman" w:hAnsi="Times New Roman" w:cs="Times New Roman"/>
          <w:color w:val="073763"/>
        </w:rPr>
        <w:t xml:space="preserve">ty with Plasmodium spp. in NZ birds”. </w:t>
      </w:r>
    </w:p>
    <w:p w14:paraId="7E4C8C15"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Based on </w:t>
      </w:r>
      <w:proofErr w:type="spellStart"/>
      <w:r>
        <w:rPr>
          <w:rFonts w:ascii="Times New Roman" w:eastAsia="Times New Roman" w:hAnsi="Times New Roman" w:cs="Times New Roman"/>
          <w:color w:val="073763"/>
        </w:rPr>
        <w:t>Friedl</w:t>
      </w:r>
      <w:proofErr w:type="spellEnd"/>
      <w:r>
        <w:rPr>
          <w:rFonts w:ascii="Times New Roman" w:eastAsia="Times New Roman" w:hAnsi="Times New Roman" w:cs="Times New Roman"/>
          <w:color w:val="073763"/>
        </w:rPr>
        <w:t xml:space="preserve">, T. W. P. and </w:t>
      </w:r>
      <w:proofErr w:type="spellStart"/>
      <w:r>
        <w:rPr>
          <w:rFonts w:ascii="Times New Roman" w:eastAsia="Times New Roman" w:hAnsi="Times New Roman" w:cs="Times New Roman"/>
          <w:color w:val="073763"/>
        </w:rPr>
        <w:t>Groscurth</w:t>
      </w:r>
      <w:proofErr w:type="spellEnd"/>
      <w:r>
        <w:rPr>
          <w:rFonts w:ascii="Times New Roman" w:eastAsia="Times New Roman" w:hAnsi="Times New Roman" w:cs="Times New Roman"/>
          <w:color w:val="073763"/>
        </w:rPr>
        <w:t xml:space="preserve">, E. (2012). A real-time PCR protocol </w:t>
      </w:r>
      <w:proofErr w:type="spellStart"/>
      <w:r>
        <w:rPr>
          <w:rFonts w:ascii="Times New Roman" w:eastAsia="Times New Roman" w:hAnsi="Times New Roman" w:cs="Times New Roman"/>
          <w:color w:val="073763"/>
        </w:rPr>
        <w:t>forsimple</w:t>
      </w:r>
      <w:proofErr w:type="spellEnd"/>
      <w:r>
        <w:rPr>
          <w:rFonts w:ascii="Times New Roman" w:eastAsia="Times New Roman" w:hAnsi="Times New Roman" w:cs="Times New Roman"/>
          <w:color w:val="073763"/>
        </w:rPr>
        <w:t xml:space="preserve"> and fast quantification of blood parasite infections in evolutionary and ecological studies and some data on intensities of blood </w:t>
      </w:r>
      <w:r>
        <w:rPr>
          <w:rFonts w:ascii="Times New Roman" w:eastAsia="Times New Roman" w:hAnsi="Times New Roman" w:cs="Times New Roman"/>
          <w:color w:val="073763"/>
        </w:rPr>
        <w:t>parasite infections in a subtropical weaverbird. Journal of Ornithology 153, 239– 247. doi:10.1007/s10336-011-0735-9. “Here, we present a relatively simple, fast and reliable protocol based on quantitative real-time PCR to determine the intensity of infect</w:t>
      </w:r>
      <w:r>
        <w:rPr>
          <w:rFonts w:ascii="Times New Roman" w:eastAsia="Times New Roman" w:hAnsi="Times New Roman" w:cs="Times New Roman"/>
          <w:color w:val="073763"/>
        </w:rPr>
        <w:t xml:space="preserve">ions with blood parasites of the genus Plasmodium and/or </w:t>
      </w:r>
      <w:proofErr w:type="spellStart"/>
      <w:r>
        <w:rPr>
          <w:rFonts w:ascii="Times New Roman" w:eastAsia="Times New Roman" w:hAnsi="Times New Roman" w:cs="Times New Roman"/>
          <w:color w:val="073763"/>
        </w:rPr>
        <w:t>Haemoproteus</w:t>
      </w:r>
      <w:proofErr w:type="spellEnd"/>
      <w:r>
        <w:rPr>
          <w:rFonts w:ascii="Times New Roman" w:eastAsia="Times New Roman" w:hAnsi="Times New Roman" w:cs="Times New Roman"/>
          <w:color w:val="073763"/>
        </w:rPr>
        <w:t xml:space="preserve"> in blood samples of birds, using male Red Bishops (</w:t>
      </w:r>
      <w:proofErr w:type="spellStart"/>
      <w:r>
        <w:rPr>
          <w:rFonts w:ascii="Times New Roman" w:eastAsia="Times New Roman" w:hAnsi="Times New Roman" w:cs="Times New Roman"/>
          <w:color w:val="073763"/>
        </w:rPr>
        <w:t>Euplectes</w:t>
      </w:r>
      <w:proofErr w:type="spellEnd"/>
      <w:r>
        <w:rPr>
          <w:rFonts w:ascii="Times New Roman" w:eastAsia="Times New Roman" w:hAnsi="Times New Roman" w:cs="Times New Roman"/>
          <w:color w:val="073763"/>
        </w:rPr>
        <w:t xml:space="preserve"> </w:t>
      </w:r>
      <w:proofErr w:type="spellStart"/>
      <w:r>
        <w:rPr>
          <w:rFonts w:ascii="Times New Roman" w:eastAsia="Times New Roman" w:hAnsi="Times New Roman" w:cs="Times New Roman"/>
          <w:color w:val="073763"/>
        </w:rPr>
        <w:t>orix</w:t>
      </w:r>
      <w:proofErr w:type="spellEnd"/>
      <w:r>
        <w:rPr>
          <w:rFonts w:ascii="Times New Roman" w:eastAsia="Times New Roman" w:hAnsi="Times New Roman" w:cs="Times New Roman"/>
          <w:color w:val="073763"/>
        </w:rPr>
        <w:t xml:space="preserve">; </w:t>
      </w:r>
      <w:proofErr w:type="spellStart"/>
      <w:r>
        <w:rPr>
          <w:rFonts w:ascii="Times New Roman" w:eastAsia="Times New Roman" w:hAnsi="Times New Roman" w:cs="Times New Roman"/>
          <w:color w:val="073763"/>
        </w:rPr>
        <w:lastRenderedPageBreak/>
        <w:t>Ploceidae</w:t>
      </w:r>
      <w:proofErr w:type="spellEnd"/>
      <w:r>
        <w:rPr>
          <w:rFonts w:ascii="Times New Roman" w:eastAsia="Times New Roman" w:hAnsi="Times New Roman" w:cs="Times New Roman"/>
          <w:color w:val="073763"/>
        </w:rPr>
        <w:t>, Passeriformes) as example. The intensity of infections is assessed by amplification of a specific 85-bp frag</w:t>
      </w:r>
      <w:r>
        <w:rPr>
          <w:rFonts w:ascii="Times New Roman" w:eastAsia="Times New Roman" w:hAnsi="Times New Roman" w:cs="Times New Roman"/>
          <w:color w:val="073763"/>
        </w:rPr>
        <w:t xml:space="preserve">ment within the plastid-like large subunit ribosomal-RNA (LSU- rRNA) gene, which is conservative across a range of Plasmodium and </w:t>
      </w:r>
      <w:proofErr w:type="spellStart"/>
      <w:r>
        <w:rPr>
          <w:rFonts w:ascii="Times New Roman" w:eastAsia="Times New Roman" w:hAnsi="Times New Roman" w:cs="Times New Roman"/>
          <w:color w:val="073763"/>
        </w:rPr>
        <w:t>Haemoproteus</w:t>
      </w:r>
      <w:proofErr w:type="spellEnd"/>
      <w:r>
        <w:rPr>
          <w:rFonts w:ascii="Times New Roman" w:eastAsia="Times New Roman" w:hAnsi="Times New Roman" w:cs="Times New Roman"/>
          <w:color w:val="073763"/>
        </w:rPr>
        <w:t xml:space="preserve"> species. By measuring the accumulation of the product during the PCR (in real-time) using a fluorescent labelled </w:t>
      </w:r>
      <w:r>
        <w:rPr>
          <w:rFonts w:ascii="Times New Roman" w:eastAsia="Times New Roman" w:hAnsi="Times New Roman" w:cs="Times New Roman"/>
          <w:color w:val="073763"/>
        </w:rPr>
        <w:t>oligonucleotide probe, a threshold can be determined at which the fluorescence of the product raises above background level. The starting quantity of blood parasites in the investigated blood samples is then calculated by comparison with thresholds determi</w:t>
      </w:r>
      <w:r>
        <w:rPr>
          <w:rFonts w:ascii="Times New Roman" w:eastAsia="Times New Roman" w:hAnsi="Times New Roman" w:cs="Times New Roman"/>
          <w:color w:val="073763"/>
        </w:rPr>
        <w:t>ned for standards of known quantity (clones of a 594-bp fragment within the LSU-rRNA gene from Plasmodium falciparum including the target sequence) in the same PCR reaction. With this method, blood parasites were detected in 123 out of 127 samples from mal</w:t>
      </w:r>
      <w:r>
        <w:rPr>
          <w:rFonts w:ascii="Times New Roman" w:eastAsia="Times New Roman" w:hAnsi="Times New Roman" w:cs="Times New Roman"/>
          <w:color w:val="073763"/>
        </w:rPr>
        <w:t>e Red Bishops, with a median of 0.059 blood parasites per 100 blood cells (range 0–19.2 blood parasites per 100 blood cells). The method described here produces consistent and reproducible data, can easily be modified and extended to detect and quantify bl</w:t>
      </w:r>
      <w:r>
        <w:rPr>
          <w:rFonts w:ascii="Times New Roman" w:eastAsia="Times New Roman" w:hAnsi="Times New Roman" w:cs="Times New Roman"/>
          <w:color w:val="073763"/>
        </w:rPr>
        <w:t xml:space="preserve">ood parasites at different systematic levels, and thus has broad application to many researchers in the field of evolutionary and behavioral ecology.” </w:t>
      </w:r>
    </w:p>
    <w:p w14:paraId="59A70221" w14:textId="77777777" w:rsidR="00E7352F" w:rsidRDefault="00781638">
      <w:pPr>
        <w:spacing w:before="288"/>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C/ </w:t>
      </w:r>
      <w:proofErr w:type="spellStart"/>
      <w:r>
        <w:rPr>
          <w:rFonts w:ascii="Times New Roman" w:eastAsia="Times New Roman" w:hAnsi="Times New Roman" w:cs="Times New Roman"/>
          <w:color w:val="073763"/>
        </w:rPr>
        <w:t>Pett</w:t>
      </w:r>
      <w:proofErr w:type="spellEnd"/>
      <w:r>
        <w:rPr>
          <w:rFonts w:ascii="Times New Roman" w:eastAsia="Times New Roman" w:hAnsi="Times New Roman" w:cs="Times New Roman"/>
          <w:color w:val="073763"/>
        </w:rPr>
        <w:t xml:space="preserve"> et al. 2016. Malaria Journal volume 15, 539. Correlation between estimation of gametocytes in bl</w:t>
      </w:r>
      <w:r>
        <w:rPr>
          <w:rFonts w:ascii="Times New Roman" w:eastAsia="Times New Roman" w:hAnsi="Times New Roman" w:cs="Times New Roman"/>
          <w:color w:val="073763"/>
        </w:rPr>
        <w:t xml:space="preserve">ood / qPCR. Rigorous experimental calibration performed with different dilutions of gametocytes </w:t>
      </w:r>
    </w:p>
    <w:p w14:paraId="7709999B" w14:textId="77777777" w:rsidR="00E7352F" w:rsidRDefault="00781638">
      <w:pPr>
        <w:ind w:left="-24" w:right="-28"/>
        <w:rPr>
          <w:rFonts w:ascii="Times New Roman" w:eastAsia="Times New Roman" w:hAnsi="Times New Roman" w:cs="Times New Roman"/>
          <w:color w:val="073763"/>
        </w:rPr>
      </w:pPr>
      <w:r>
        <w:rPr>
          <w:rFonts w:ascii="Times New Roman" w:eastAsia="Times New Roman" w:hAnsi="Times New Roman" w:cs="Times New Roman"/>
          <w:color w:val="073763"/>
        </w:rPr>
        <w:t xml:space="preserve">from cell cultures and various </w:t>
      </w:r>
      <w:r>
        <w:rPr>
          <w:rFonts w:ascii="Times New Roman" w:eastAsia="Times New Roman" w:hAnsi="Times New Roman" w:cs="Times New Roman"/>
          <w:i/>
          <w:color w:val="073763"/>
        </w:rPr>
        <w:t xml:space="preserve">Plasmodium </w:t>
      </w:r>
      <w:r>
        <w:rPr>
          <w:rFonts w:ascii="Times New Roman" w:eastAsia="Times New Roman" w:hAnsi="Times New Roman" w:cs="Times New Roman"/>
          <w:color w:val="073763"/>
        </w:rPr>
        <w:t xml:space="preserve">strains. Clear explanation of their positive threshold and Δ. GLM analysis. </w:t>
      </w:r>
    </w:p>
    <w:p w14:paraId="4656C58C" w14:textId="77777777" w:rsidR="00E7352F" w:rsidRDefault="00E7352F">
      <w:pPr>
        <w:ind w:left="-24" w:right="-28"/>
        <w:rPr>
          <w:rFonts w:ascii="Times New Roman" w:eastAsia="Times New Roman" w:hAnsi="Times New Roman" w:cs="Times New Roman"/>
          <w:color w:val="073763"/>
        </w:rPr>
      </w:pPr>
    </w:p>
    <w:p w14:paraId="09E5579E" w14:textId="77777777" w:rsidR="00E7352F" w:rsidRDefault="00781638">
      <w:pPr>
        <w:spacing w:before="288" w:line="240" w:lineRule="auto"/>
        <w:ind w:left="720" w:right="-28"/>
        <w:jc w:val="both"/>
      </w:pPr>
      <w:r>
        <w:rPr>
          <w:rFonts w:ascii="Times New Roman" w:eastAsia="Times New Roman" w:hAnsi="Times New Roman" w:cs="Times New Roman"/>
        </w:rPr>
        <w:t xml:space="preserve">This protocol has been validated, we added for precision: </w:t>
      </w:r>
      <w:r>
        <w:rPr>
          <w:rFonts w:ascii="Times New Roman" w:eastAsia="Times New Roman" w:hAnsi="Times New Roman" w:cs="Times New Roman"/>
          <w:color w:val="073763"/>
        </w:rPr>
        <w:t>“</w:t>
      </w:r>
      <w:r>
        <w:rPr>
          <w:rFonts w:ascii="Times New Roman" w:eastAsia="Times New Roman" w:hAnsi="Times New Roman" w:cs="Times New Roman"/>
        </w:rPr>
        <w:t>This method was validated in an infection experiment in NMRI mice (Al-</w:t>
      </w:r>
      <w:proofErr w:type="spellStart"/>
      <w:r>
        <w:rPr>
          <w:rFonts w:ascii="Times New Roman" w:eastAsia="Times New Roman" w:hAnsi="Times New Roman" w:cs="Times New Roman"/>
        </w:rPr>
        <w:t>khlifeh</w:t>
      </w:r>
      <w:proofErr w:type="spellEnd"/>
      <w:r>
        <w:rPr>
          <w:rFonts w:ascii="Times New Roman" w:eastAsia="Times New Roman" w:hAnsi="Times New Roman" w:cs="Times New Roman"/>
        </w:rPr>
        <w:t xml:space="preserve"> et al., 2019). We considered </w:t>
      </w:r>
      <w:proofErr w:type="spellStart"/>
      <w:r>
        <w:rPr>
          <w:rFonts w:ascii="Times New Roman" w:eastAsia="Times New Roman" w:hAnsi="Times New Roman" w:cs="Times New Roman"/>
        </w:rPr>
        <w:t>ΔCt</w:t>
      </w:r>
      <w:proofErr w:type="spellEnd"/>
      <w:r>
        <w:rPr>
          <w:rFonts w:ascii="Times New Roman" w:eastAsia="Times New Roman" w:hAnsi="Times New Roman" w:cs="Times New Roman"/>
        </w:rPr>
        <w:t xml:space="preserve"> = -5 our</w:t>
      </w:r>
      <w:r>
        <w:rPr>
          <w:rFonts w:ascii="Times New Roman" w:eastAsia="Times New Roman" w:hAnsi="Times New Roman" w:cs="Times New Roman"/>
        </w:rPr>
        <w:t xml:space="preserve"> limit of detection as at this limit it was possible to obtain genotyping data for all samples using independent PCR reactions (Ahmed et al., 2019; </w:t>
      </w:r>
      <w:proofErr w:type="spellStart"/>
      <w:r>
        <w:rPr>
          <w:rFonts w:ascii="Times New Roman" w:eastAsia="Times New Roman" w:hAnsi="Times New Roman" w:cs="Times New Roman"/>
        </w:rPr>
        <w:t>Jarquín</w:t>
      </w:r>
      <w:proofErr w:type="spellEnd"/>
      <w:r>
        <w:rPr>
          <w:rFonts w:ascii="Times New Roman" w:eastAsia="Times New Roman" w:hAnsi="Times New Roman" w:cs="Times New Roman"/>
        </w:rPr>
        <w:t xml:space="preserve">-Díaz et al., 2019).”  (line 154 orig., lines 176 ff new). The genotyping PCRs of </w:t>
      </w:r>
      <w:proofErr w:type="spellStart"/>
      <w:r>
        <w:rPr>
          <w:rFonts w:ascii="Times New Roman" w:eastAsia="Times New Roman" w:hAnsi="Times New Roman" w:cs="Times New Roman"/>
        </w:rPr>
        <w:t>Jarquín</w:t>
      </w:r>
      <w:proofErr w:type="spellEnd"/>
      <w:r>
        <w:rPr>
          <w:rFonts w:ascii="Times New Roman" w:eastAsia="Times New Roman" w:hAnsi="Times New Roman" w:cs="Times New Roman"/>
        </w:rPr>
        <w:t>-Díaz et al.</w:t>
      </w:r>
      <w:r>
        <w:rPr>
          <w:rFonts w:ascii="Times New Roman" w:eastAsia="Times New Roman" w:hAnsi="Times New Roman" w:cs="Times New Roman"/>
        </w:rPr>
        <w:t xml:space="preserve">, 2019 are methodologically independent.  We do not compare this to oocyst shedding, as we have evidence from e.g. re-infection (homologous and heterologous challenge of </w:t>
      </w:r>
      <w:r>
        <w:rPr>
          <w:rFonts w:ascii="Times New Roman" w:eastAsia="Times New Roman" w:hAnsi="Times New Roman" w:cs="Times New Roman"/>
          <w:i/>
        </w:rPr>
        <w:t xml:space="preserve">E. </w:t>
      </w:r>
      <w:proofErr w:type="spellStart"/>
      <w:r>
        <w:rPr>
          <w:rFonts w:ascii="Times New Roman" w:eastAsia="Times New Roman" w:hAnsi="Times New Roman" w:cs="Times New Roman"/>
          <w:i/>
        </w:rPr>
        <w:t>ferrisi</w:t>
      </w:r>
      <w:proofErr w:type="spellEnd"/>
      <w:r>
        <w:rPr>
          <w:rFonts w:ascii="Times New Roman" w:eastAsia="Times New Roman" w:hAnsi="Times New Roman" w:cs="Times New Roman"/>
          <w:i/>
        </w:rPr>
        <w:t xml:space="preserve"> </w:t>
      </w:r>
      <w:r>
        <w:rPr>
          <w:rFonts w:ascii="Times New Roman" w:eastAsia="Times New Roman" w:hAnsi="Times New Roman" w:cs="Times New Roman"/>
        </w:rPr>
        <w:t xml:space="preserve">/ </w:t>
      </w:r>
      <w:r>
        <w:rPr>
          <w:rFonts w:ascii="Times New Roman" w:eastAsia="Times New Roman" w:hAnsi="Times New Roman" w:cs="Times New Roman"/>
          <w:i/>
        </w:rPr>
        <w:t xml:space="preserve">E. </w:t>
      </w:r>
      <w:proofErr w:type="spellStart"/>
      <w:r>
        <w:rPr>
          <w:rFonts w:ascii="Times New Roman" w:eastAsia="Times New Roman" w:hAnsi="Times New Roman" w:cs="Times New Roman"/>
          <w:i/>
        </w:rPr>
        <w:t>falciformis</w:t>
      </w:r>
      <w:proofErr w:type="spellEnd"/>
      <w:r>
        <w:rPr>
          <w:rFonts w:ascii="Times New Roman" w:eastAsia="Times New Roman" w:hAnsi="Times New Roman" w:cs="Times New Roman"/>
        </w:rPr>
        <w:t xml:space="preserve">), that intestinal intensity can be </w:t>
      </w:r>
      <w:ins w:id="169" w:author="Emanuel Heitlinger" w:date="2019-10-03T14:21:00Z">
        <w:r>
          <w:rPr>
            <w:rFonts w:ascii="Times New Roman" w:eastAsia="Times New Roman" w:hAnsi="Times New Roman" w:cs="Times New Roman"/>
          </w:rPr>
          <w:t xml:space="preserve">high </w:t>
        </w:r>
      </w:ins>
      <w:del w:id="170" w:author="Emanuel Heitlinger" w:date="2019-10-03T14:21:00Z">
        <w:r>
          <w:rPr>
            <w:rFonts w:ascii="Times New Roman" w:eastAsia="Times New Roman" w:hAnsi="Times New Roman" w:cs="Times New Roman"/>
          </w:rPr>
          <w:delText>considerably</w:delText>
        </w:r>
      </w:del>
      <w:r>
        <w:rPr>
          <w:rFonts w:ascii="Times New Roman" w:eastAsia="Times New Roman" w:hAnsi="Times New Roman" w:cs="Times New Roman"/>
        </w:rPr>
        <w:t xml:space="preserve"> witho</w:t>
      </w:r>
      <w:r>
        <w:rPr>
          <w:rFonts w:ascii="Times New Roman" w:eastAsia="Times New Roman" w:hAnsi="Times New Roman" w:cs="Times New Roman"/>
        </w:rPr>
        <w:t>ut any oocyst shedding. We argue that the intensity of intestinal parasite stages is a more meaningful measure than parasite reproduction</w:t>
      </w:r>
      <w:ins w:id="171" w:author="Emanuel Heitlinger" w:date="2019-10-03T14:21:00Z">
        <w:r>
          <w:rPr>
            <w:rFonts w:ascii="Times New Roman" w:eastAsia="Times New Roman" w:hAnsi="Times New Roman" w:cs="Times New Roman"/>
          </w:rPr>
          <w:t xml:space="preserve"> (oocysts in </w:t>
        </w:r>
        <w:proofErr w:type="spellStart"/>
        <w:r>
          <w:rPr>
            <w:rFonts w:ascii="Times New Roman" w:eastAsia="Times New Roman" w:hAnsi="Times New Roman" w:cs="Times New Roman"/>
          </w:rPr>
          <w:t>faeces</w:t>
        </w:r>
        <w:proofErr w:type="spellEnd"/>
        <w:r>
          <w:rPr>
            <w:rFonts w:ascii="Times New Roman" w:eastAsia="Times New Roman" w:hAnsi="Times New Roman" w:cs="Times New Roman"/>
          </w:rPr>
          <w:t>)</w:t>
        </w:r>
      </w:ins>
      <w:r>
        <w:rPr>
          <w:rFonts w:ascii="Times New Roman" w:eastAsia="Times New Roman" w:hAnsi="Times New Roman" w:cs="Times New Roman"/>
        </w:rPr>
        <w:t xml:space="preserve">. See also </w:t>
      </w:r>
      <w:r>
        <w:rPr>
          <w:rFonts w:ascii="Times New Roman" w:eastAsia="Times New Roman" w:hAnsi="Times New Roman" w:cs="Times New Roman"/>
          <w:b/>
          <w:color w:val="980000"/>
        </w:rPr>
        <w:t>C11.</w:t>
      </w:r>
    </w:p>
    <w:p w14:paraId="3E5EEE03" w14:textId="77777777" w:rsidR="00E7352F" w:rsidRDefault="00781638">
      <w:pPr>
        <w:spacing w:before="288" w:line="240" w:lineRule="auto"/>
        <w:ind w:right="-28"/>
        <w:jc w:val="both"/>
        <w:rPr>
          <w:rFonts w:ascii="Times New Roman" w:eastAsia="Times New Roman" w:hAnsi="Times New Roman" w:cs="Times New Roman"/>
          <w:b/>
          <w:color w:val="073763"/>
        </w:rPr>
      </w:pPr>
      <w:r>
        <w:rPr>
          <w:rFonts w:ascii="Times New Roman" w:eastAsia="Times New Roman" w:hAnsi="Times New Roman" w:cs="Times New Roman"/>
          <w:b/>
          <w:color w:val="073763"/>
        </w:rPr>
        <w:t xml:space="preserve">Specific comments on </w:t>
      </w:r>
      <w:proofErr w:type="gramStart"/>
      <w:r>
        <w:rPr>
          <w:rFonts w:ascii="Times New Roman" w:eastAsia="Times New Roman" w:hAnsi="Times New Roman" w:cs="Times New Roman"/>
          <w:b/>
          <w:color w:val="073763"/>
        </w:rPr>
        <w:t>“ parasitological</w:t>
      </w:r>
      <w:proofErr w:type="gramEnd"/>
      <w:r>
        <w:rPr>
          <w:rFonts w:ascii="Times New Roman" w:eastAsia="Times New Roman" w:hAnsi="Times New Roman" w:cs="Times New Roman"/>
          <w:b/>
          <w:color w:val="073763"/>
        </w:rPr>
        <w:t xml:space="preserve"> indexes approach”. </w:t>
      </w:r>
    </w:p>
    <w:p w14:paraId="5ADDC9F9" w14:textId="77777777" w:rsidR="00E7352F" w:rsidRDefault="00781638">
      <w:pPr>
        <w:spacing w:before="288"/>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If I agree that Abundance could be insufficient to reflect an epidemiological situation, lot of well – design parasitological studies used the three parasitological parameters, in order to describe</w:t>
      </w:r>
      <w:r>
        <w:rPr>
          <w:rFonts w:ascii="Times New Roman" w:eastAsia="Times New Roman" w:hAnsi="Times New Roman" w:cs="Times New Roman"/>
          <w:color w:val="073763"/>
        </w:rPr>
        <w:t xml:space="preserve"> the parasite distribution. Indeed, the relevance of the Prevalence and Intensity approach (prone by the authors) compared to the Abundance approach is not prove in this study. I agree that prevalence leads the authors to argue (and not prove, see above) a</w:t>
      </w:r>
      <w:r>
        <w:rPr>
          <w:rFonts w:ascii="Times New Roman" w:eastAsia="Times New Roman" w:hAnsi="Times New Roman" w:cs="Times New Roman"/>
          <w:color w:val="073763"/>
        </w:rPr>
        <w:t>gainst potential difference of transmission. But the comparison of intensity is performed by fitting to a binomial negative law (or a Weibull law). Indeed, trouble to me is that to fit well with these laws all the data, including the zero loads, are essent</w:t>
      </w:r>
      <w:r>
        <w:rPr>
          <w:rFonts w:ascii="Times New Roman" w:eastAsia="Times New Roman" w:hAnsi="Times New Roman" w:cs="Times New Roman"/>
          <w:color w:val="073763"/>
        </w:rPr>
        <w:t xml:space="preserve">ial. From what I understand from their statistical approach, this omission could lead to misjudge the estimating parameters. If arguments against my analysis, please develop them, and/or explain more precisely. </w:t>
      </w:r>
    </w:p>
    <w:p w14:paraId="099A29FB" w14:textId="77777777" w:rsidR="00E7352F" w:rsidRDefault="00E7352F">
      <w:pPr>
        <w:spacing w:before="288"/>
        <w:ind w:left="696" w:right="-28"/>
        <w:jc w:val="both"/>
        <w:rPr>
          <w:rFonts w:ascii="Times New Roman" w:eastAsia="Times New Roman" w:hAnsi="Times New Roman" w:cs="Times New Roman"/>
        </w:rPr>
      </w:pPr>
    </w:p>
    <w:p w14:paraId="7A493176" w14:textId="77777777" w:rsidR="00E7352F" w:rsidRDefault="00781638">
      <w:pPr>
        <w:spacing w:before="288"/>
        <w:ind w:left="696" w:right="-28"/>
        <w:jc w:val="both"/>
      </w:pPr>
      <w:r>
        <w:rPr>
          <w:rFonts w:ascii="Times New Roman" w:eastAsia="Times New Roman" w:hAnsi="Times New Roman" w:cs="Times New Roman"/>
        </w:rPr>
        <w:t>An answer on the technical level is that th</w:t>
      </w:r>
      <w:r>
        <w:rPr>
          <w:rFonts w:ascii="Times New Roman" w:eastAsia="Times New Roman" w:hAnsi="Times New Roman" w:cs="Times New Roman"/>
        </w:rPr>
        <w:t xml:space="preserve">e fit of our models was carefully </w:t>
      </w:r>
      <w:proofErr w:type="spellStart"/>
      <w:r>
        <w:rPr>
          <w:rFonts w:ascii="Times New Roman" w:eastAsia="Times New Roman" w:hAnsi="Times New Roman" w:cs="Times New Roman"/>
        </w:rPr>
        <w:t>optimised</w:t>
      </w:r>
      <w:proofErr w:type="spellEnd"/>
      <w:r>
        <w:rPr>
          <w:rFonts w:ascii="Times New Roman" w:eastAsia="Times New Roman" w:hAnsi="Times New Roman" w:cs="Times New Roman"/>
        </w:rPr>
        <w:t>, see</w:t>
      </w:r>
      <w:r>
        <w:rPr>
          <w:rFonts w:ascii="Times New Roman" w:eastAsia="Times New Roman" w:hAnsi="Times New Roman" w:cs="Times New Roman"/>
          <w:color w:val="980000"/>
        </w:rPr>
        <w:t xml:space="preserve"> </w:t>
      </w:r>
      <w:r>
        <w:rPr>
          <w:rFonts w:ascii="Times New Roman" w:eastAsia="Times New Roman" w:hAnsi="Times New Roman" w:cs="Times New Roman"/>
          <w:b/>
          <w:color w:val="980000"/>
        </w:rPr>
        <w:t>C30.</w:t>
      </w:r>
      <w:r>
        <w:rPr>
          <w:rFonts w:ascii="Times New Roman" w:eastAsia="Times New Roman" w:hAnsi="Times New Roman" w:cs="Times New Roman"/>
          <w:b/>
        </w:rPr>
        <w:t xml:space="preserve"> </w:t>
      </w:r>
      <w:r>
        <w:rPr>
          <w:rFonts w:ascii="Times New Roman" w:eastAsia="Times New Roman" w:hAnsi="Times New Roman" w:cs="Times New Roman"/>
        </w:rPr>
        <w:t xml:space="preserve">To answer on an almost philosophical level: Natural sciences can only argue with results, we should </w:t>
      </w:r>
      <w:r>
        <w:rPr>
          <w:rFonts w:ascii="Times New Roman" w:eastAsia="Times New Roman" w:hAnsi="Times New Roman" w:cs="Times New Roman"/>
        </w:rPr>
        <w:lastRenderedPageBreak/>
        <w:t>leave proofs to mathematicians. We thank the reviewer for their rigor and hope to engage in an open an</w:t>
      </w:r>
      <w:r>
        <w:rPr>
          <w:rFonts w:ascii="Times New Roman" w:eastAsia="Times New Roman" w:hAnsi="Times New Roman" w:cs="Times New Roman"/>
        </w:rPr>
        <w:t>d fair argument</w:t>
      </w:r>
      <w:ins w:id="172" w:author="Emanuel Heitlinger" w:date="2019-10-03T14:21:00Z">
        <w:r>
          <w:rPr>
            <w:rFonts w:ascii="Times New Roman" w:eastAsia="Times New Roman" w:hAnsi="Times New Roman" w:cs="Times New Roman"/>
          </w:rPr>
          <w:t xml:space="preserve">. </w:t>
        </w:r>
      </w:ins>
      <w:del w:id="173" w:author="Emanuel Heitlinger" w:date="2019-10-03T14:21:00Z">
        <w:r>
          <w:rPr>
            <w:rFonts w:ascii="Times New Roman" w:eastAsia="Times New Roman" w:hAnsi="Times New Roman" w:cs="Times New Roman"/>
          </w:rPr>
          <w:delText>, a</w:delText>
        </w:r>
      </w:del>
      <w:ins w:id="174" w:author="Emanuel Heitlinger" w:date="2019-10-03T14:21:00Z">
        <w:r>
          <w:rPr>
            <w:rFonts w:ascii="Times New Roman" w:eastAsia="Times New Roman" w:hAnsi="Times New Roman" w:cs="Times New Roman"/>
          </w:rPr>
          <w:t>A</w:t>
        </w:r>
      </w:ins>
      <w:r>
        <w:rPr>
          <w:rFonts w:ascii="Times New Roman" w:eastAsia="Times New Roman" w:hAnsi="Times New Roman" w:cs="Times New Roman"/>
        </w:rPr>
        <w:t>s natural scientists we can’t prove our argu</w:t>
      </w:r>
      <w:del w:id="175" w:author="Emanuel Heitlinger" w:date="2019-10-03T14:21:00Z">
        <w:r>
          <w:rPr>
            <w:rFonts w:ascii="Times New Roman" w:eastAsia="Times New Roman" w:hAnsi="Times New Roman" w:cs="Times New Roman"/>
          </w:rPr>
          <w:delText>e</w:delText>
        </w:r>
      </w:del>
      <w:r>
        <w:rPr>
          <w:rFonts w:ascii="Times New Roman" w:eastAsia="Times New Roman" w:hAnsi="Times New Roman" w:cs="Times New Roman"/>
        </w:rPr>
        <w:t>m</w:t>
      </w:r>
      <w:ins w:id="176" w:author="Emanuel Heitlinger" w:date="2019-10-03T14:21:00Z">
        <w:r>
          <w:rPr>
            <w:rFonts w:ascii="Times New Roman" w:eastAsia="Times New Roman" w:hAnsi="Times New Roman" w:cs="Times New Roman"/>
          </w:rPr>
          <w:t>e</w:t>
        </w:r>
      </w:ins>
      <w:r>
        <w:rPr>
          <w:rFonts w:ascii="Times New Roman" w:eastAsia="Times New Roman" w:hAnsi="Times New Roman" w:cs="Times New Roman"/>
        </w:rPr>
        <w:t xml:space="preserve">nts. </w:t>
      </w:r>
    </w:p>
    <w:p w14:paraId="64FB6D4F" w14:textId="77777777" w:rsidR="00E7352F" w:rsidRDefault="00781638">
      <w:pPr>
        <w:spacing w:before="288"/>
        <w:ind w:left="-24" w:right="-28"/>
        <w:jc w:val="both"/>
      </w:pPr>
      <w:r>
        <w:rPr>
          <w:rFonts w:ascii="Times New Roman" w:eastAsia="Times New Roman" w:hAnsi="Times New Roman" w:cs="Times New Roman"/>
          <w:b/>
          <w:color w:val="073763"/>
        </w:rPr>
        <w:t>Supplementary general comment</w:t>
      </w:r>
      <w:r>
        <w:rPr>
          <w:rFonts w:ascii="Times New Roman" w:eastAsia="Times New Roman" w:hAnsi="Times New Roman" w:cs="Times New Roman"/>
          <w:color w:val="073763"/>
        </w:rPr>
        <w:t>: Could we still compare results from so distant studies in the HZ, as parasite distributions determined 33 years apart? Are the epidemiological situatio</w:t>
      </w:r>
      <w:r>
        <w:rPr>
          <w:rFonts w:ascii="Times New Roman" w:eastAsia="Times New Roman" w:hAnsi="Times New Roman" w:cs="Times New Roman"/>
          <w:color w:val="073763"/>
        </w:rPr>
        <w:t xml:space="preserve">ns the same? What about environmental changes (urbanization/ agriculture, climate ...) and their consequence on mouse populations? Have we estimate the disturbance related to all trapping campaigns carried out during these forty consecutive years? Genetic </w:t>
      </w:r>
      <w:r>
        <w:rPr>
          <w:rFonts w:ascii="Times New Roman" w:eastAsia="Times New Roman" w:hAnsi="Times New Roman" w:cs="Times New Roman"/>
          <w:color w:val="073763"/>
        </w:rPr>
        <w:t xml:space="preserve">and dynamic on one hand, epidemiological in another hand? I would appreciate discussion on these events to weight all the comparisons and results. </w:t>
      </w:r>
    </w:p>
    <w:p w14:paraId="1C9D49D7" w14:textId="77777777" w:rsidR="00E7352F" w:rsidRDefault="00781638">
      <w:pPr>
        <w:spacing w:before="288"/>
        <w:ind w:left="696" w:right="-28"/>
        <w:jc w:val="both"/>
        <w:rPr>
          <w:rFonts w:ascii="Times New Roman" w:eastAsia="Times New Roman" w:hAnsi="Times New Roman" w:cs="Times New Roman"/>
          <w:color w:val="000000"/>
        </w:rPr>
      </w:pPr>
      <w:r>
        <w:rPr>
          <w:rFonts w:ascii="Times New Roman" w:eastAsia="Times New Roman" w:hAnsi="Times New Roman" w:cs="Times New Roman"/>
          <w:color w:val="000000"/>
        </w:rPr>
        <w:t>The epidemiological and ecological situation in the field could obviously have changed in the past 33 years.</w:t>
      </w:r>
      <w:r>
        <w:rPr>
          <w:rFonts w:ascii="Times New Roman" w:eastAsia="Times New Roman" w:hAnsi="Times New Roman" w:cs="Times New Roman"/>
          <w:color w:val="000000"/>
        </w:rPr>
        <w:t xml:space="preserve"> We, however, find it more likely that earlier studies based on roughly tenfold lower sample sizes, field sampling protocols that obscure their results (mice were keeping for multiple days, allowing infection after capture) and an inappropriate statistical</w:t>
      </w:r>
      <w:r>
        <w:rPr>
          <w:rFonts w:ascii="Times New Roman" w:eastAsia="Times New Roman" w:hAnsi="Times New Roman" w:cs="Times New Roman"/>
          <w:color w:val="000000"/>
        </w:rPr>
        <w:t xml:space="preserve"> approach</w:t>
      </w:r>
      <w:ins w:id="177" w:author="Emanuel Heitlinger" w:date="2019-10-03T14:21:00Z">
        <w:r>
          <w:rPr>
            <w:rFonts w:ascii="Times New Roman" w:eastAsia="Times New Roman" w:hAnsi="Times New Roman" w:cs="Times New Roman"/>
            <w:color w:val="000000"/>
          </w:rPr>
          <w:t>,</w:t>
        </w:r>
      </w:ins>
      <w:r>
        <w:rPr>
          <w:rFonts w:ascii="Times New Roman" w:eastAsia="Times New Roman" w:hAnsi="Times New Roman" w:cs="Times New Roman"/>
          <w:color w:val="000000"/>
        </w:rPr>
        <w:t xml:space="preserve"> were plainly wrong. This, as our preferred weighting, is clearly reflected in the manuscript, we hope. It is daunting how much more evidence (ours and Baird et al. 2012) seems required to overturn a result only validated by being published earlier (Sage e</w:t>
      </w:r>
      <w:r>
        <w:rPr>
          <w:rFonts w:ascii="Times New Roman" w:eastAsia="Times New Roman" w:hAnsi="Times New Roman" w:cs="Times New Roman"/>
          <w:color w:val="000000"/>
        </w:rPr>
        <w:t xml:space="preserve">t al. 1986 and </w:t>
      </w:r>
      <w:proofErr w:type="spellStart"/>
      <w:r>
        <w:rPr>
          <w:rFonts w:ascii="Times New Roman" w:eastAsia="Times New Roman" w:hAnsi="Times New Roman" w:cs="Times New Roman"/>
          <w:color w:val="000000"/>
        </w:rPr>
        <w:t>Moulia</w:t>
      </w:r>
      <w:proofErr w:type="spellEnd"/>
      <w:r>
        <w:rPr>
          <w:rFonts w:ascii="Times New Roman" w:eastAsia="Times New Roman" w:hAnsi="Times New Roman" w:cs="Times New Roman"/>
          <w:color w:val="000000"/>
        </w:rPr>
        <w:t xml:space="preserve"> </w:t>
      </w:r>
      <w:r>
        <w:rPr>
          <w:rFonts w:ascii="Times New Roman" w:eastAsia="Times New Roman" w:hAnsi="Times New Roman" w:cs="Times New Roman"/>
          <w:i/>
          <w:color w:val="000000"/>
        </w:rPr>
        <w:t xml:space="preserve">et al. </w:t>
      </w:r>
      <w:r>
        <w:rPr>
          <w:rFonts w:ascii="Times New Roman" w:eastAsia="Times New Roman" w:hAnsi="Times New Roman" w:cs="Times New Roman"/>
          <w:color w:val="000000"/>
        </w:rPr>
        <w:t xml:space="preserve">1991). We believe that progress and activity in the field of parasites in hybrid mice (and hybrids in general) is severely hampered by the burden to “disprove” these </w:t>
      </w:r>
      <w:proofErr w:type="gramStart"/>
      <w:ins w:id="178" w:author="Emanuel Heitlinger" w:date="2019-10-03T14:21:00Z">
        <w:r>
          <w:rPr>
            <w:rFonts w:ascii="Times New Roman" w:eastAsia="Times New Roman" w:hAnsi="Times New Roman" w:cs="Times New Roman"/>
            <w:color w:val="000000"/>
          </w:rPr>
          <w:t>low quality</w:t>
        </w:r>
        <w:proofErr w:type="gramEnd"/>
        <w:r>
          <w:rPr>
            <w:rFonts w:ascii="Times New Roman" w:eastAsia="Times New Roman" w:hAnsi="Times New Roman" w:cs="Times New Roman"/>
            <w:color w:val="000000"/>
          </w:rPr>
          <w:t xml:space="preserve"> </w:t>
        </w:r>
      </w:ins>
      <w:r>
        <w:rPr>
          <w:rFonts w:ascii="Times New Roman" w:eastAsia="Times New Roman" w:hAnsi="Times New Roman" w:cs="Times New Roman"/>
          <w:color w:val="000000"/>
        </w:rPr>
        <w:t>studies.</w:t>
      </w:r>
      <w:commentRangeStart w:id="179"/>
      <w:r>
        <w:rPr>
          <w:rFonts w:ascii="Times New Roman" w:eastAsia="Times New Roman" w:hAnsi="Times New Roman" w:cs="Times New Roman"/>
          <w:color w:val="000000"/>
        </w:rPr>
        <w:t xml:space="preserve"> </w:t>
      </w:r>
      <w:commentRangeEnd w:id="179"/>
      <w:r>
        <w:commentReference w:id="179"/>
      </w:r>
    </w:p>
    <w:p w14:paraId="59268449" w14:textId="77777777" w:rsidR="00E7352F" w:rsidRDefault="00E7352F">
      <w:pPr>
        <w:spacing w:before="288"/>
        <w:ind w:left="696" w:right="-28"/>
        <w:jc w:val="both"/>
      </w:pPr>
    </w:p>
    <w:p w14:paraId="35ADD3CA" w14:textId="77777777" w:rsidR="00E7352F" w:rsidRDefault="00781638">
      <w:pPr>
        <w:ind w:left="-24" w:right="-28"/>
        <w:jc w:val="both"/>
      </w:pPr>
      <w:r>
        <w:rPr>
          <w:rFonts w:ascii="Times New Roman" w:eastAsia="Times New Roman" w:hAnsi="Times New Roman" w:cs="Times New Roman"/>
          <w:b/>
          <w:sz w:val="48"/>
          <w:szCs w:val="48"/>
        </w:rPr>
        <w:t xml:space="preserve">Response to reviewer 2. </w:t>
      </w:r>
    </w:p>
    <w:p w14:paraId="68A2BC1B" w14:textId="77777777" w:rsidR="00E7352F" w:rsidRDefault="00E7352F">
      <w:pPr>
        <w:ind w:left="-24" w:right="-28"/>
        <w:jc w:val="both"/>
        <w:rPr>
          <w:rFonts w:ascii="Times New Roman" w:eastAsia="Times New Roman" w:hAnsi="Times New Roman" w:cs="Times New Roman"/>
        </w:rPr>
      </w:pPr>
    </w:p>
    <w:p w14:paraId="46173BD6" w14:textId="77777777" w:rsidR="00E7352F" w:rsidRDefault="00E7352F">
      <w:pPr>
        <w:ind w:left="-24" w:right="-28"/>
        <w:jc w:val="both"/>
        <w:rPr>
          <w:rFonts w:ascii="Times New Roman" w:eastAsia="Times New Roman" w:hAnsi="Times New Roman" w:cs="Times New Roman"/>
        </w:rPr>
      </w:pPr>
    </w:p>
    <w:p w14:paraId="045F6D64"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Comments</w:t>
      </w:r>
      <w:r>
        <w:rPr>
          <w:rFonts w:ascii="Times New Roman" w:eastAsia="Times New Roman" w:hAnsi="Times New Roman" w:cs="Times New Roman"/>
          <w:color w:val="073763"/>
        </w:rPr>
        <w:t xml:space="preserve"> to the Author</w:t>
      </w:r>
    </w:p>
    <w:p w14:paraId="5BF45757"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This manuscript tests the hypothesis that hybrid hosts will be more susceptible to infection than </w:t>
      </w:r>
      <w:proofErr w:type="spellStart"/>
      <w:r>
        <w:rPr>
          <w:rFonts w:ascii="Times New Roman" w:eastAsia="Times New Roman" w:hAnsi="Times New Roman" w:cs="Times New Roman"/>
          <w:color w:val="073763"/>
        </w:rPr>
        <w:t>parentals</w:t>
      </w:r>
      <w:proofErr w:type="spellEnd"/>
      <w:r>
        <w:rPr>
          <w:rFonts w:ascii="Times New Roman" w:eastAsia="Times New Roman" w:hAnsi="Times New Roman" w:cs="Times New Roman"/>
          <w:color w:val="073763"/>
        </w:rPr>
        <w:t>. I have a few comments below:</w:t>
      </w:r>
    </w:p>
    <w:p w14:paraId="47C77F6B" w14:textId="77777777" w:rsidR="00E7352F" w:rsidRDefault="00E7352F">
      <w:pPr>
        <w:ind w:left="-24" w:right="-28"/>
        <w:jc w:val="both"/>
        <w:rPr>
          <w:rFonts w:ascii="Times New Roman" w:eastAsia="Times New Roman" w:hAnsi="Times New Roman" w:cs="Times New Roman"/>
          <w:color w:val="073763"/>
        </w:rPr>
      </w:pPr>
    </w:p>
    <w:p w14:paraId="4B700B67"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 4 – is this the thinking for hybrid mice, or hybrids in general? Would be best to have more broad</w:t>
      </w:r>
      <w:r>
        <w:rPr>
          <w:rFonts w:ascii="Times New Roman" w:eastAsia="Times New Roman" w:hAnsi="Times New Roman" w:cs="Times New Roman"/>
          <w:color w:val="073763"/>
        </w:rPr>
        <w:t>ly conceptual introduction to the experimental work.</w:t>
      </w:r>
    </w:p>
    <w:p w14:paraId="24725EF6"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Lines 12-14 – Better to show what you did find given the tight word constraints of an abstract.</w:t>
      </w:r>
    </w:p>
    <w:p w14:paraId="52B1D676" w14:textId="77777777" w:rsidR="00E7352F" w:rsidRDefault="00E7352F">
      <w:pPr>
        <w:ind w:left="696" w:right="-28"/>
        <w:jc w:val="both"/>
        <w:rPr>
          <w:rFonts w:ascii="Times New Roman" w:eastAsia="Times New Roman" w:hAnsi="Times New Roman" w:cs="Times New Roman"/>
        </w:rPr>
      </w:pPr>
    </w:p>
    <w:p w14:paraId="0B7D5792" w14:textId="77777777" w:rsidR="00E7352F" w:rsidRDefault="00781638">
      <w:pPr>
        <w:ind w:left="696" w:right="-28"/>
        <w:jc w:val="both"/>
      </w:pPr>
      <w:r>
        <w:rPr>
          <w:rFonts w:ascii="Times New Roman" w:eastAsia="Times New Roman" w:hAnsi="Times New Roman" w:cs="Times New Roman"/>
        </w:rPr>
        <w:t xml:space="preserve">We thank the reviewer for these comments on the abstract. We updated the abstract and the discussion to start with general points on hybridization. </w:t>
      </w:r>
    </w:p>
    <w:p w14:paraId="62952253" w14:textId="77777777" w:rsidR="00E7352F" w:rsidRDefault="00E7352F">
      <w:pPr>
        <w:ind w:left="696" w:right="-28"/>
        <w:jc w:val="both"/>
        <w:rPr>
          <w:rFonts w:ascii="Times New Roman" w:eastAsia="Times New Roman" w:hAnsi="Times New Roman" w:cs="Times New Roman"/>
        </w:rPr>
      </w:pPr>
    </w:p>
    <w:p w14:paraId="0E52C364"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 14 – What is meant by ‘diverse’ parasites?</w:t>
      </w:r>
    </w:p>
    <w:p w14:paraId="181E82C3" w14:textId="77777777" w:rsidR="00E7352F" w:rsidRDefault="00E7352F">
      <w:pPr>
        <w:spacing w:line="360" w:lineRule="auto"/>
        <w:ind w:left="-24" w:right="-28"/>
        <w:jc w:val="both"/>
        <w:rPr>
          <w:rFonts w:ascii="Times New Roman" w:eastAsia="Times New Roman" w:hAnsi="Times New Roman" w:cs="Times New Roman"/>
          <w:color w:val="073763"/>
        </w:rPr>
      </w:pPr>
    </w:p>
    <w:p w14:paraId="658B257D" w14:textId="77777777" w:rsidR="00E7352F" w:rsidRDefault="00781638">
      <w:pPr>
        <w:spacing w:line="360" w:lineRule="auto"/>
        <w:ind w:left="720" w:right="-33"/>
        <w:jc w:val="both"/>
        <w:rPr>
          <w:rFonts w:ascii="Times New Roman" w:eastAsia="Times New Roman" w:hAnsi="Times New Roman" w:cs="Times New Roman"/>
        </w:rPr>
      </w:pPr>
      <w:r>
        <w:rPr>
          <w:rFonts w:ascii="Times New Roman" w:eastAsia="Times New Roman" w:hAnsi="Times New Roman" w:cs="Times New Roman"/>
        </w:rPr>
        <w:t>We now developed this notion including extra vs. intra-ce</w:t>
      </w:r>
      <w:r>
        <w:rPr>
          <w:rFonts w:ascii="Times New Roman" w:eastAsia="Times New Roman" w:hAnsi="Times New Roman" w:cs="Times New Roman"/>
        </w:rPr>
        <w:t xml:space="preserve">llular, targeting a Th2 vs a Th1 immune pathways, possible different impact on host health. We also introduced in more details this idea in the </w:t>
      </w:r>
      <w:r>
        <w:rPr>
          <w:rFonts w:ascii="Times New Roman" w:eastAsia="Times New Roman" w:hAnsi="Times New Roman" w:cs="Times New Roman"/>
          <w:b/>
        </w:rPr>
        <w:t>introduction</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(line 72-82 new), and in the </w:t>
      </w:r>
      <w:r>
        <w:rPr>
          <w:rFonts w:ascii="Times New Roman" w:eastAsia="Times New Roman" w:hAnsi="Times New Roman" w:cs="Times New Roman"/>
          <w:b/>
        </w:rPr>
        <w:t>conclusion</w:t>
      </w:r>
      <w:r>
        <w:rPr>
          <w:rFonts w:ascii="Times New Roman" w:eastAsia="Times New Roman" w:hAnsi="Times New Roman" w:cs="Times New Roman"/>
        </w:rPr>
        <w:t xml:space="preserve"> (line 410-414 new)</w:t>
      </w:r>
    </w:p>
    <w:p w14:paraId="262A2486" w14:textId="77777777" w:rsidR="00E7352F" w:rsidRDefault="00E7352F">
      <w:pPr>
        <w:ind w:left="-24" w:right="-28"/>
        <w:jc w:val="both"/>
        <w:rPr>
          <w:rFonts w:ascii="Times New Roman" w:eastAsia="Times New Roman" w:hAnsi="Times New Roman" w:cs="Times New Roman"/>
          <w:color w:val="0000FF"/>
        </w:rPr>
      </w:pPr>
    </w:p>
    <w:p w14:paraId="39C7E2AD"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 xml:space="preserve">Line 40 – ‘our own </w:t>
      </w:r>
      <w:proofErr w:type="gramStart"/>
      <w:r>
        <w:rPr>
          <w:rFonts w:ascii="Times New Roman" w:eastAsia="Times New Roman" w:hAnsi="Times New Roman" w:cs="Times New Roman"/>
          <w:color w:val="073763"/>
        </w:rPr>
        <w:t>species’</w:t>
      </w:r>
      <w:proofErr w:type="gramEnd"/>
      <w:r>
        <w:rPr>
          <w:rFonts w:ascii="Times New Roman" w:eastAsia="Times New Roman" w:hAnsi="Times New Roman" w:cs="Times New Roman"/>
          <w:color w:val="073763"/>
        </w:rPr>
        <w:t xml:space="preserve"> should be removed.</w:t>
      </w:r>
    </w:p>
    <w:p w14:paraId="444FD0F4" w14:textId="77777777" w:rsidR="00E7352F" w:rsidRDefault="00E7352F">
      <w:pPr>
        <w:ind w:left="-24" w:right="-28"/>
        <w:jc w:val="both"/>
        <w:rPr>
          <w:rFonts w:ascii="Times New Roman" w:eastAsia="Times New Roman" w:hAnsi="Times New Roman" w:cs="Times New Roman"/>
          <w:color w:val="0000FF"/>
        </w:rPr>
      </w:pPr>
    </w:p>
    <w:p w14:paraId="450FECC5" w14:textId="77777777" w:rsidR="00E7352F" w:rsidRDefault="00781638">
      <w:pPr>
        <w:ind w:left="696" w:right="-28"/>
        <w:jc w:val="both"/>
        <w:rPr>
          <w:rFonts w:ascii="Times New Roman" w:eastAsia="Times New Roman" w:hAnsi="Times New Roman" w:cs="Times New Roman"/>
        </w:rPr>
      </w:pPr>
      <w:r>
        <w:rPr>
          <w:rFonts w:ascii="Times New Roman" w:eastAsia="Times New Roman" w:hAnsi="Times New Roman" w:cs="Times New Roman"/>
        </w:rPr>
        <w:t>We modified it for “humans” (line 40 new)</w:t>
      </w:r>
    </w:p>
    <w:p w14:paraId="0EFB0A06" w14:textId="77777777" w:rsidR="00E7352F" w:rsidRDefault="00E7352F">
      <w:pPr>
        <w:ind w:left="-24" w:right="-28"/>
        <w:jc w:val="both"/>
        <w:rPr>
          <w:rFonts w:ascii="Times New Roman" w:eastAsia="Times New Roman" w:hAnsi="Times New Roman" w:cs="Times New Roman"/>
          <w:color w:val="0000FF"/>
        </w:rPr>
      </w:pPr>
    </w:p>
    <w:p w14:paraId="4FBC5475"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 121 – ‘the course’ of the HMHZ’. What does this mean?</w:t>
      </w:r>
    </w:p>
    <w:p w14:paraId="0700E2E6" w14:textId="77777777" w:rsidR="00E7352F" w:rsidRDefault="00E7352F">
      <w:pPr>
        <w:ind w:left="-24" w:right="-28"/>
        <w:jc w:val="both"/>
        <w:rPr>
          <w:rFonts w:ascii="Times New Roman" w:eastAsia="Times New Roman" w:hAnsi="Times New Roman" w:cs="Times New Roman"/>
          <w:color w:val="0000FF"/>
        </w:rPr>
      </w:pPr>
    </w:p>
    <w:p w14:paraId="480D5597" w14:textId="77777777" w:rsidR="00E7352F" w:rsidRDefault="00781638">
      <w:pPr>
        <w:ind w:left="696" w:right="-28"/>
        <w:jc w:val="both"/>
        <w:rPr>
          <w:rFonts w:ascii="Times New Roman" w:eastAsia="Times New Roman" w:hAnsi="Times New Roman" w:cs="Times New Roman"/>
        </w:rPr>
      </w:pPr>
      <w:r>
        <w:rPr>
          <w:rFonts w:ascii="Times New Roman" w:eastAsia="Times New Roman" w:hAnsi="Times New Roman" w:cs="Times New Roman"/>
        </w:rPr>
        <w:t xml:space="preserve">We changed for clarity “the course” to “the expected </w:t>
      </w:r>
      <w:proofErr w:type="spellStart"/>
      <w:r>
        <w:rPr>
          <w:rFonts w:ascii="Times New Roman" w:eastAsia="Times New Roman" w:hAnsi="Times New Roman" w:cs="Times New Roman"/>
        </w:rPr>
        <w:t>centre</w:t>
      </w:r>
      <w:proofErr w:type="spellEnd"/>
      <w:r>
        <w:rPr>
          <w:rFonts w:ascii="Times New Roman" w:eastAsia="Times New Roman" w:hAnsi="Times New Roman" w:cs="Times New Roman"/>
        </w:rPr>
        <w:t>” (new line 134)</w:t>
      </w:r>
    </w:p>
    <w:p w14:paraId="429958FF" w14:textId="77777777" w:rsidR="00E7352F" w:rsidRDefault="00E7352F">
      <w:pPr>
        <w:ind w:left="696" w:right="-28"/>
        <w:jc w:val="both"/>
        <w:rPr>
          <w:rFonts w:ascii="Times New Roman" w:eastAsia="Times New Roman" w:hAnsi="Times New Roman" w:cs="Times New Roman"/>
        </w:rPr>
      </w:pPr>
    </w:p>
    <w:p w14:paraId="0FF811FF"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 133 – how do the author</w:t>
      </w:r>
      <w:r>
        <w:rPr>
          <w:rFonts w:ascii="Times New Roman" w:eastAsia="Times New Roman" w:hAnsi="Times New Roman" w:cs="Times New Roman"/>
          <w:color w:val="073763"/>
        </w:rPr>
        <w:t>s define ‘most prevalent’?</w:t>
      </w:r>
    </w:p>
    <w:p w14:paraId="3AD71192" w14:textId="77777777" w:rsidR="00E7352F" w:rsidRDefault="00781638">
      <w:pPr>
        <w:spacing w:before="288" w:line="360" w:lineRule="auto"/>
        <w:ind w:left="686" w:right="-23"/>
        <w:jc w:val="both"/>
        <w:rPr>
          <w:rFonts w:ascii="Times New Roman" w:eastAsia="Times New Roman" w:hAnsi="Times New Roman" w:cs="Times New Roman"/>
        </w:rPr>
      </w:pPr>
      <w:r>
        <w:rPr>
          <w:rFonts w:ascii="Times New Roman" w:eastAsia="Times New Roman" w:hAnsi="Times New Roman" w:cs="Times New Roman"/>
        </w:rPr>
        <w:t>We counted all worms, but only include the more prevalent as we need high statistical power to answer our question. Test was modified and a supplementary figure was added as follow:</w:t>
      </w:r>
    </w:p>
    <w:p w14:paraId="67C9CEC6" w14:textId="77777777" w:rsidR="00E7352F" w:rsidRDefault="00781638">
      <w:pPr>
        <w:spacing w:after="200" w:line="360" w:lineRule="auto"/>
        <w:ind w:left="720"/>
        <w:jc w:val="both"/>
      </w:pPr>
      <w:r>
        <w:rPr>
          <w:rFonts w:ascii="Times New Roman" w:eastAsia="Times New Roman" w:hAnsi="Times New Roman" w:cs="Times New Roman"/>
        </w:rPr>
        <w:t>“As in this study we need a high statistical po</w:t>
      </w:r>
      <w:r>
        <w:rPr>
          <w:rFonts w:ascii="Times New Roman" w:eastAsia="Times New Roman" w:hAnsi="Times New Roman" w:cs="Times New Roman"/>
        </w:rPr>
        <w:t xml:space="preserve">wer to test our hypothesis, we considered only the most prevalent helminths, the oxyurids </w:t>
      </w:r>
      <w:r>
        <w:rPr>
          <w:rFonts w:ascii="Times New Roman" w:eastAsia="Times New Roman" w:hAnsi="Times New Roman" w:cs="Times New Roman"/>
          <w:i/>
        </w:rPr>
        <w:t xml:space="preserve">Syphacia </w:t>
      </w:r>
      <w:proofErr w:type="spellStart"/>
      <w:r>
        <w:rPr>
          <w:rFonts w:ascii="Times New Roman" w:eastAsia="Times New Roman" w:hAnsi="Times New Roman" w:cs="Times New Roman"/>
          <w:i/>
        </w:rPr>
        <w:t>obvelata</w:t>
      </w:r>
      <w:proofErr w:type="spellEnd"/>
      <w:r>
        <w:rPr>
          <w:rFonts w:ascii="Times New Roman" w:eastAsia="Times New Roman" w:hAnsi="Times New Roman" w:cs="Times New Roman"/>
        </w:rPr>
        <w:t xml:space="preserve"> and </w:t>
      </w:r>
      <w:proofErr w:type="spellStart"/>
      <w:r>
        <w:rPr>
          <w:rFonts w:ascii="Times New Roman" w:eastAsia="Times New Roman" w:hAnsi="Times New Roman" w:cs="Times New Roman"/>
          <w:i/>
        </w:rPr>
        <w:t>Aspiculuris</w:t>
      </w:r>
      <w:proofErr w:type="spellEnd"/>
      <w:r>
        <w:rPr>
          <w:rFonts w:ascii="Times New Roman" w:eastAsia="Times New Roman" w:hAnsi="Times New Roman" w:cs="Times New Roman"/>
          <w:i/>
        </w:rPr>
        <w:t xml:space="preserve"> </w:t>
      </w:r>
      <w:proofErr w:type="spellStart"/>
      <w:r>
        <w:rPr>
          <w:rFonts w:ascii="Times New Roman" w:eastAsia="Times New Roman" w:hAnsi="Times New Roman" w:cs="Times New Roman"/>
          <w:i/>
        </w:rPr>
        <w:t>tetraptera</w:t>
      </w:r>
      <w:proofErr w:type="spellEnd"/>
      <w:r>
        <w:rPr>
          <w:rFonts w:ascii="Times New Roman" w:eastAsia="Times New Roman" w:hAnsi="Times New Roman" w:cs="Times New Roman"/>
        </w:rPr>
        <w:t>. Histograms presenting the distribution of other helminth</w:t>
      </w:r>
      <w:del w:id="180" w:author="Emanuel Heitlinger" w:date="2019-10-03T14:21:00Z">
        <w:r>
          <w:rPr>
            <w:rFonts w:ascii="Times New Roman" w:eastAsia="Times New Roman" w:hAnsi="Times New Roman" w:cs="Times New Roman"/>
          </w:rPr>
          <w:delText>s</w:delText>
        </w:r>
      </w:del>
      <w:r>
        <w:rPr>
          <w:rFonts w:ascii="Times New Roman" w:eastAsia="Times New Roman" w:hAnsi="Times New Roman" w:cs="Times New Roman"/>
        </w:rPr>
        <w:t xml:space="preserve"> counts can be found in </w:t>
      </w:r>
      <w:r>
        <w:rPr>
          <w:rFonts w:ascii="Times New Roman" w:eastAsia="Times New Roman" w:hAnsi="Times New Roman" w:cs="Times New Roman"/>
          <w:b/>
        </w:rPr>
        <w:t>Supplementary Figure S2.”</w:t>
      </w:r>
      <w:r>
        <w:rPr>
          <w:rFonts w:ascii="Times New Roman" w:eastAsia="Times New Roman" w:hAnsi="Times New Roman" w:cs="Times New Roman"/>
        </w:rPr>
        <w:t xml:space="preserve"> (lines 148-15</w:t>
      </w:r>
      <w:r>
        <w:rPr>
          <w:rFonts w:ascii="Times New Roman" w:eastAsia="Times New Roman" w:hAnsi="Times New Roman" w:cs="Times New Roman"/>
        </w:rPr>
        <w:t>1 new)</w:t>
      </w:r>
    </w:p>
    <w:p w14:paraId="440E7FBC"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 338 – ‘To our knowledge no studies have previously tested the effect of mouse hybridization on parasites other than helminths in a field setting of the HMHZ.’ Why would there be a different expectation for non-helminths or parasites of higher p</w:t>
      </w:r>
      <w:r>
        <w:rPr>
          <w:rFonts w:ascii="Times New Roman" w:eastAsia="Times New Roman" w:hAnsi="Times New Roman" w:cs="Times New Roman"/>
          <w:color w:val="073763"/>
        </w:rPr>
        <w:t>athogenicity?</w:t>
      </w:r>
    </w:p>
    <w:p w14:paraId="7B472829"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Lines 346-349 – More elaboration and references are required. Why would pathogenicity matter? What is meant by host-parasite and parasite interplay? Also, there should be many references for the statement that immune responses might differ with different p</w:t>
      </w:r>
      <w:r>
        <w:rPr>
          <w:rFonts w:ascii="Times New Roman" w:eastAsia="Times New Roman" w:hAnsi="Times New Roman" w:cs="Times New Roman"/>
          <w:color w:val="073763"/>
        </w:rPr>
        <w:t xml:space="preserve">arasite species. </w:t>
      </w:r>
    </w:p>
    <w:p w14:paraId="73DC9711" w14:textId="77777777" w:rsidR="00E7352F" w:rsidRDefault="00E7352F">
      <w:pPr>
        <w:ind w:left="-24" w:right="-28"/>
        <w:jc w:val="both"/>
        <w:rPr>
          <w:rFonts w:ascii="Times New Roman" w:eastAsia="Times New Roman" w:hAnsi="Times New Roman" w:cs="Times New Roman"/>
        </w:rPr>
      </w:pPr>
    </w:p>
    <w:p w14:paraId="709C4FD9" w14:textId="77777777" w:rsidR="00E7352F" w:rsidRDefault="00781638">
      <w:pPr>
        <w:spacing w:line="360" w:lineRule="auto"/>
        <w:ind w:left="720" w:right="-33"/>
        <w:jc w:val="both"/>
      </w:pPr>
      <w:r>
        <w:rPr>
          <w:rFonts w:ascii="Times New Roman" w:eastAsia="Times New Roman" w:hAnsi="Times New Roman" w:cs="Times New Roman"/>
        </w:rPr>
        <w:t>Our study is designed to jointly study two different parasites, and test if any general hybrid effect on resistance and impact on health could be detected. We chose to focus on two parasites from very different phyla, namely Nematoda and</w:t>
      </w:r>
      <w:r>
        <w:rPr>
          <w:rFonts w:ascii="Times New Roman" w:eastAsia="Times New Roman" w:hAnsi="Times New Roman" w:cs="Times New Roman"/>
        </w:rPr>
        <w:t xml:space="preserve"> Apicomplexa. We want to test the likelihood of hybrid resistance or susceptibility against a null model (hybrid parasite load = average of parental loads), and finding the same results on both these phyla is for sure reinforcing our confidence in the resu</w:t>
      </w:r>
      <w:r>
        <w:rPr>
          <w:rFonts w:ascii="Times New Roman" w:eastAsia="Times New Roman" w:hAnsi="Times New Roman" w:cs="Times New Roman"/>
        </w:rPr>
        <w:t>lts. Therefore, thanks to the reviewers’ comments</w:t>
      </w:r>
      <w:ins w:id="181" w:author="Emanuel Heitlinger" w:date="2019-10-03T14:21:00Z">
        <w:r>
          <w:rPr>
            <w:rFonts w:ascii="Times New Roman" w:eastAsia="Times New Roman" w:hAnsi="Times New Roman" w:cs="Times New Roman"/>
          </w:rPr>
          <w:t xml:space="preserve"> (both reviewers)</w:t>
        </w:r>
      </w:ins>
      <w:r>
        <w:rPr>
          <w:rFonts w:ascii="Times New Roman" w:eastAsia="Times New Roman" w:hAnsi="Times New Roman" w:cs="Times New Roman"/>
        </w:rPr>
        <w:t>, we developed more the amount of differences that make this comparison valuable, and abandoned the term “pathogenicity” which is too vague to carry all differences: extra vs. intra-cellular</w:t>
      </w:r>
      <w:r>
        <w:rPr>
          <w:rFonts w:ascii="Times New Roman" w:eastAsia="Times New Roman" w:hAnsi="Times New Roman" w:cs="Times New Roman"/>
        </w:rPr>
        <w:t xml:space="preserve">, targeting a Th2 vs a Th1 immune pathways, possible different impact on host health. We now introduced in more details this idea in the </w:t>
      </w:r>
      <w:r>
        <w:rPr>
          <w:rFonts w:ascii="Times New Roman" w:eastAsia="Times New Roman" w:hAnsi="Times New Roman" w:cs="Times New Roman"/>
          <w:b/>
        </w:rPr>
        <w:t>introduction</w:t>
      </w:r>
      <w:r>
        <w:rPr>
          <w:rFonts w:ascii="Times New Roman" w:eastAsia="Times New Roman" w:hAnsi="Times New Roman" w:cs="Times New Roman"/>
          <w:u w:val="single"/>
        </w:rPr>
        <w:t xml:space="preserve"> </w:t>
      </w:r>
      <w:r>
        <w:rPr>
          <w:rFonts w:ascii="Times New Roman" w:eastAsia="Times New Roman" w:hAnsi="Times New Roman" w:cs="Times New Roman"/>
        </w:rPr>
        <w:t xml:space="preserve">(line 72-82 new), and in the </w:t>
      </w:r>
      <w:r>
        <w:rPr>
          <w:rFonts w:ascii="Times New Roman" w:eastAsia="Times New Roman" w:hAnsi="Times New Roman" w:cs="Times New Roman"/>
          <w:b/>
        </w:rPr>
        <w:t>discussion</w:t>
      </w:r>
      <w:r>
        <w:rPr>
          <w:rFonts w:ascii="Times New Roman" w:eastAsia="Times New Roman" w:hAnsi="Times New Roman" w:cs="Times New Roman"/>
        </w:rPr>
        <w:t xml:space="preserve"> (line 410-414 new). </w:t>
      </w:r>
    </w:p>
    <w:p w14:paraId="37B02E98" w14:textId="77777777" w:rsidR="00E7352F" w:rsidRDefault="00E7352F">
      <w:pPr>
        <w:spacing w:line="360" w:lineRule="auto"/>
        <w:ind w:left="720" w:right="-33"/>
        <w:jc w:val="both"/>
        <w:rPr>
          <w:rFonts w:ascii="Times New Roman" w:eastAsia="Times New Roman" w:hAnsi="Times New Roman" w:cs="Times New Roman"/>
        </w:rPr>
      </w:pPr>
    </w:p>
    <w:p w14:paraId="7CF8534F" w14:textId="77777777" w:rsidR="00E7352F" w:rsidRDefault="00781638">
      <w:pPr>
        <w:ind w:left="-24" w:right="-28"/>
        <w:jc w:val="both"/>
        <w:rPr>
          <w:rFonts w:ascii="Times New Roman" w:eastAsia="Times New Roman" w:hAnsi="Times New Roman" w:cs="Times New Roman"/>
          <w:color w:val="1C4587"/>
        </w:rPr>
      </w:pPr>
      <w:r>
        <w:rPr>
          <w:rFonts w:ascii="Times New Roman" w:eastAsia="Times New Roman" w:hAnsi="Times New Roman" w:cs="Times New Roman"/>
          <w:color w:val="1C4587"/>
        </w:rPr>
        <w:t>Paragraph starting at 360 – Why are new questions being mentioned at this point in the manuscript?</w:t>
      </w:r>
    </w:p>
    <w:p w14:paraId="5DA0F296" w14:textId="77777777" w:rsidR="00E7352F" w:rsidRDefault="00E7352F">
      <w:pPr>
        <w:ind w:left="-24" w:right="-28"/>
        <w:jc w:val="both"/>
        <w:rPr>
          <w:rFonts w:ascii="Times New Roman" w:eastAsia="Times New Roman" w:hAnsi="Times New Roman" w:cs="Times New Roman"/>
          <w:color w:val="0000FF"/>
        </w:rPr>
      </w:pPr>
    </w:p>
    <w:p w14:paraId="02874C1F" w14:textId="77777777" w:rsidR="00E7352F" w:rsidRDefault="00781638">
      <w:pPr>
        <w:spacing w:line="360" w:lineRule="auto"/>
        <w:ind w:left="696" w:right="-28"/>
        <w:jc w:val="both"/>
      </w:pPr>
      <w:r>
        <w:rPr>
          <w:rFonts w:ascii="Times New Roman" w:eastAsia="Times New Roman" w:hAnsi="Times New Roman" w:cs="Times New Roman"/>
        </w:rPr>
        <w:t>This is a repetition of our study design, as a reminder of the introduction (“To distinguish between the load interpretations we therefore, in a new transec</w:t>
      </w:r>
      <w:r>
        <w:rPr>
          <w:rFonts w:ascii="Times New Roman" w:eastAsia="Times New Roman" w:hAnsi="Times New Roman" w:cs="Times New Roman"/>
        </w:rPr>
        <w:t xml:space="preserve">t replicate of the HMHZ, asked if (1) parasite loads are higher or lower in hybrids compared to </w:t>
      </w:r>
      <w:proofErr w:type="spellStart"/>
      <w:r>
        <w:rPr>
          <w:rFonts w:ascii="Times New Roman" w:eastAsia="Times New Roman" w:hAnsi="Times New Roman" w:cs="Times New Roman"/>
        </w:rPr>
        <w:t>parentals</w:t>
      </w:r>
      <w:proofErr w:type="spellEnd"/>
      <w:r>
        <w:rPr>
          <w:rFonts w:ascii="Times New Roman" w:eastAsia="Times New Roman" w:hAnsi="Times New Roman" w:cs="Times New Roman"/>
        </w:rPr>
        <w:t xml:space="preserve">, and (2) if these loads are consistent, or </w:t>
      </w:r>
      <w:r>
        <w:rPr>
          <w:rFonts w:ascii="Times New Roman" w:eastAsia="Times New Roman" w:hAnsi="Times New Roman" w:cs="Times New Roman"/>
        </w:rPr>
        <w:lastRenderedPageBreak/>
        <w:t>differ, between prevalent representative helminth and protozoan.”). We think that this repetition is needed</w:t>
      </w:r>
      <w:r>
        <w:rPr>
          <w:rFonts w:ascii="Times New Roman" w:eastAsia="Times New Roman" w:hAnsi="Times New Roman" w:cs="Times New Roman"/>
        </w:rPr>
        <w:t xml:space="preserve"> at this stage, for clarity. Reviewer 1 stressed this point. </w:t>
      </w:r>
    </w:p>
    <w:p w14:paraId="1B7FFCC2" w14:textId="77777777" w:rsidR="00E7352F" w:rsidRDefault="00E7352F">
      <w:pPr>
        <w:ind w:left="-24" w:right="-28"/>
        <w:jc w:val="both"/>
        <w:rPr>
          <w:rFonts w:ascii="Times New Roman" w:eastAsia="Times New Roman" w:hAnsi="Times New Roman" w:cs="Times New Roman"/>
          <w:color w:val="0000FF"/>
        </w:rPr>
      </w:pPr>
    </w:p>
    <w:p w14:paraId="18105A80" w14:textId="77777777" w:rsidR="00E7352F" w:rsidRDefault="00781638">
      <w:pPr>
        <w:ind w:left="-24" w:right="-28"/>
        <w:jc w:val="both"/>
        <w:rPr>
          <w:rFonts w:ascii="Times New Roman" w:eastAsia="Times New Roman" w:hAnsi="Times New Roman" w:cs="Times New Roman"/>
          <w:color w:val="1C4587"/>
        </w:rPr>
      </w:pPr>
      <w:r>
        <w:rPr>
          <w:rFonts w:ascii="Times New Roman" w:eastAsia="Times New Roman" w:hAnsi="Times New Roman" w:cs="Times New Roman"/>
          <w:color w:val="1C4587"/>
        </w:rPr>
        <w:t>Line 408 – Can authors elaborate on these future experiments and what they might deduce? This is unclear.</w:t>
      </w:r>
    </w:p>
    <w:p w14:paraId="466C9792" w14:textId="77777777" w:rsidR="00E7352F" w:rsidRDefault="00E7352F">
      <w:pPr>
        <w:spacing w:line="360" w:lineRule="auto"/>
        <w:ind w:left="696" w:right="-28"/>
        <w:jc w:val="both"/>
        <w:rPr>
          <w:rFonts w:ascii="Times New Roman" w:eastAsia="Times New Roman" w:hAnsi="Times New Roman" w:cs="Times New Roman"/>
          <w:color w:val="0000FF"/>
        </w:rPr>
      </w:pPr>
    </w:p>
    <w:p w14:paraId="4EFFA949" w14:textId="77777777" w:rsidR="00E7352F" w:rsidRDefault="00781638">
      <w:pPr>
        <w:spacing w:line="360" w:lineRule="auto"/>
        <w:ind w:left="720" w:right="-28"/>
        <w:jc w:val="both"/>
        <w:rPr>
          <w:rFonts w:ascii="Times New Roman" w:eastAsia="Times New Roman" w:hAnsi="Times New Roman" w:cs="Times New Roman"/>
        </w:rPr>
      </w:pPr>
      <w:r>
        <w:rPr>
          <w:rFonts w:ascii="Times New Roman" w:eastAsia="Times New Roman" w:hAnsi="Times New Roman" w:cs="Times New Roman"/>
        </w:rPr>
        <w:t xml:space="preserve">We developed as follow: </w:t>
      </w:r>
      <w:r>
        <w:rPr>
          <w:rFonts w:ascii="Times New Roman" w:eastAsia="Times New Roman" w:hAnsi="Times New Roman" w:cs="Times New Roman"/>
        </w:rPr>
        <w:tab/>
        <w:t xml:space="preserve"> </w:t>
      </w:r>
      <w:r>
        <w:rPr>
          <w:rFonts w:ascii="Times New Roman" w:eastAsia="Times New Roman" w:hAnsi="Times New Roman" w:cs="Times New Roman"/>
        </w:rPr>
        <w:tab/>
      </w:r>
    </w:p>
    <w:p w14:paraId="410E28EA" w14:textId="77777777" w:rsidR="00E7352F" w:rsidRDefault="00781638">
      <w:pPr>
        <w:spacing w:after="200" w:line="360" w:lineRule="auto"/>
        <w:ind w:left="720"/>
        <w:jc w:val="both"/>
      </w:pPr>
      <w:r>
        <w:rPr>
          <w:rFonts w:ascii="Times New Roman" w:eastAsia="Times New Roman" w:hAnsi="Times New Roman" w:cs="Times New Roman"/>
        </w:rPr>
        <w:t>“We can in future ask whether host (immunity and resistanc</w:t>
      </w:r>
      <w:r>
        <w:rPr>
          <w:rFonts w:ascii="Times New Roman" w:eastAsia="Times New Roman" w:hAnsi="Times New Roman" w:cs="Times New Roman"/>
        </w:rPr>
        <w:t xml:space="preserve">e) parasite (infectivity and virulence) or their interactions are underlying reduced parasite intensity in hybrid house mice. </w:t>
      </w:r>
      <w:r>
        <w:rPr>
          <w:rFonts w:ascii="Times New Roman" w:eastAsia="Times New Roman" w:hAnsi="Times New Roman" w:cs="Times New Roman"/>
          <w:i/>
        </w:rPr>
        <w:t>Eimeria</w:t>
      </w:r>
      <w:r>
        <w:rPr>
          <w:rFonts w:ascii="Times New Roman" w:eastAsia="Times New Roman" w:hAnsi="Times New Roman" w:cs="Times New Roman"/>
        </w:rPr>
        <w:t xml:space="preserve"> spp. are suitable pathogens to perform experimental and field studies in this </w:t>
      </w:r>
      <w:proofErr w:type="spellStart"/>
      <w:r>
        <w:rPr>
          <w:rFonts w:ascii="Times New Roman" w:eastAsia="Times New Roman" w:hAnsi="Times New Roman" w:cs="Times New Roman"/>
        </w:rPr>
        <w:t>endeavour</w:t>
      </w:r>
      <w:proofErr w:type="spellEnd"/>
      <w:r>
        <w:rPr>
          <w:rFonts w:ascii="Times New Roman" w:eastAsia="Times New Roman" w:hAnsi="Times New Roman" w:cs="Times New Roman"/>
        </w:rPr>
        <w:t>.  An experimental setup investigat</w:t>
      </w:r>
      <w:r>
        <w:rPr>
          <w:rFonts w:ascii="Times New Roman" w:eastAsia="Times New Roman" w:hAnsi="Times New Roman" w:cs="Times New Roman"/>
        </w:rPr>
        <w:t>ing resistance (inverse of parasite intensity) and tolerance (impact on host health measured by weight loss) during an infection in mice of pure subspecies and crosses between them could address this question in more detail.”  (line 499-502 new)</w:t>
      </w:r>
    </w:p>
    <w:p w14:paraId="57447937" w14:textId="77777777" w:rsidR="00E7352F" w:rsidRDefault="00781638">
      <w:pPr>
        <w:ind w:left="-24" w:right="-28"/>
        <w:jc w:val="both"/>
        <w:rPr>
          <w:rFonts w:ascii="Times New Roman" w:eastAsia="Times New Roman" w:hAnsi="Times New Roman" w:cs="Times New Roman"/>
          <w:color w:val="1C4587"/>
        </w:rPr>
      </w:pPr>
      <w:r>
        <w:rPr>
          <w:rFonts w:ascii="Times New Roman" w:eastAsia="Times New Roman" w:hAnsi="Times New Roman" w:cs="Times New Roman"/>
          <w:color w:val="1C4587"/>
        </w:rPr>
        <w:t>More infor</w:t>
      </w:r>
      <w:r>
        <w:rPr>
          <w:rFonts w:ascii="Times New Roman" w:eastAsia="Times New Roman" w:hAnsi="Times New Roman" w:cs="Times New Roman"/>
          <w:color w:val="1C4587"/>
        </w:rPr>
        <w:t xml:space="preserve">mation on the state of the literature on hybrids and susceptibility more widely is needed before going into specifics about the study system in the introduction. For example, it seems like Paragraph 2 should come before most of paragraph 1. </w:t>
      </w:r>
    </w:p>
    <w:p w14:paraId="78EB1582" w14:textId="77777777" w:rsidR="00E7352F" w:rsidRDefault="00E7352F">
      <w:pPr>
        <w:ind w:left="-24" w:right="-28"/>
        <w:jc w:val="both"/>
        <w:rPr>
          <w:rFonts w:ascii="Times New Roman" w:eastAsia="Times New Roman" w:hAnsi="Times New Roman" w:cs="Times New Roman"/>
          <w:color w:val="0000FF"/>
        </w:rPr>
      </w:pPr>
    </w:p>
    <w:p w14:paraId="6DA516F5" w14:textId="77777777" w:rsidR="00E7352F" w:rsidRDefault="00781638">
      <w:pPr>
        <w:ind w:left="720" w:right="-28"/>
        <w:jc w:val="both"/>
      </w:pPr>
      <w:r>
        <w:rPr>
          <w:rFonts w:ascii="Times New Roman" w:eastAsia="Times New Roman" w:hAnsi="Times New Roman" w:cs="Times New Roman"/>
        </w:rPr>
        <w:t>We modified t</w:t>
      </w:r>
      <w:r>
        <w:rPr>
          <w:rFonts w:ascii="Times New Roman" w:eastAsia="Times New Roman" w:hAnsi="Times New Roman" w:cs="Times New Roman"/>
        </w:rPr>
        <w:t>he introduction accordingly.</w:t>
      </w:r>
    </w:p>
    <w:p w14:paraId="716EA339" w14:textId="77777777" w:rsidR="00E7352F" w:rsidRDefault="00E7352F">
      <w:pPr>
        <w:ind w:left="696" w:right="-28"/>
        <w:jc w:val="both"/>
        <w:rPr>
          <w:rFonts w:ascii="Times New Roman" w:eastAsia="Times New Roman" w:hAnsi="Times New Roman" w:cs="Times New Roman"/>
        </w:rPr>
      </w:pPr>
    </w:p>
    <w:p w14:paraId="3C78A30A" w14:textId="77777777" w:rsidR="00E7352F" w:rsidRDefault="00781638">
      <w:pPr>
        <w:ind w:left="-24" w:right="-28"/>
        <w:jc w:val="both"/>
        <w:rPr>
          <w:rFonts w:ascii="Times New Roman" w:eastAsia="Times New Roman" w:hAnsi="Times New Roman" w:cs="Times New Roman"/>
          <w:color w:val="073763"/>
        </w:rPr>
      </w:pPr>
      <w:r>
        <w:rPr>
          <w:rFonts w:ascii="Times New Roman" w:eastAsia="Times New Roman" w:hAnsi="Times New Roman" w:cs="Times New Roman"/>
          <w:color w:val="073763"/>
        </w:rPr>
        <w:t>‘Parasites are omnipresent in natural systems and so it is important for biologists interested in hybridization to comprehend the interplay between parasites and hosts under hybridization.’ There is surely better, more concept</w:t>
      </w:r>
      <w:r>
        <w:rPr>
          <w:rFonts w:ascii="Times New Roman" w:eastAsia="Times New Roman" w:hAnsi="Times New Roman" w:cs="Times New Roman"/>
          <w:color w:val="073763"/>
        </w:rPr>
        <w:t>ually-driven motivation for conducting the study. There should be enough literature available on the connection between hybridization and condition (or susceptibility) to make clear hypotheses and predictions to motivate the study.</w:t>
      </w:r>
    </w:p>
    <w:p w14:paraId="7B138EAC" w14:textId="77777777" w:rsidR="00E7352F" w:rsidRDefault="00E7352F">
      <w:pPr>
        <w:ind w:left="-24" w:right="-28"/>
        <w:jc w:val="both"/>
        <w:rPr>
          <w:rFonts w:ascii="Times New Roman" w:eastAsia="Times New Roman" w:hAnsi="Times New Roman" w:cs="Times New Roman"/>
          <w:color w:val="0000FF"/>
        </w:rPr>
      </w:pPr>
    </w:p>
    <w:p w14:paraId="385546BC" w14:textId="77777777" w:rsidR="00E7352F" w:rsidRDefault="00781638">
      <w:pPr>
        <w:ind w:left="696" w:right="-28"/>
        <w:jc w:val="both"/>
      </w:pPr>
      <w:bookmarkStart w:id="182" w:name="_30j0zll" w:colFirst="0" w:colLast="0"/>
      <w:bookmarkEnd w:id="182"/>
      <w:r>
        <w:rPr>
          <w:rFonts w:ascii="Times New Roman" w:eastAsia="Times New Roman" w:hAnsi="Times New Roman" w:cs="Times New Roman"/>
        </w:rPr>
        <w:t xml:space="preserve">The literature in this field is quite controversial. There is disagreement on both the direction of effects of hybridization on parasites in the house mouse system (see Sage et al. 1986 and </w:t>
      </w:r>
      <w:proofErr w:type="spellStart"/>
      <w:r>
        <w:rPr>
          <w:rFonts w:ascii="Times New Roman" w:eastAsia="Times New Roman" w:hAnsi="Times New Roman" w:cs="Times New Roman"/>
        </w:rPr>
        <w:t>Moulia</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ett</w:t>
      </w:r>
      <w:proofErr w:type="spellEnd"/>
      <w:r>
        <w:rPr>
          <w:rFonts w:ascii="Times New Roman" w:eastAsia="Times New Roman" w:hAnsi="Times New Roman" w:cs="Times New Roman"/>
        </w:rPr>
        <w:t xml:space="preserve"> al. 1991 vs. Baird et al. 2012 and our study) and on th</w:t>
      </w:r>
      <w:r>
        <w:rPr>
          <w:rFonts w:ascii="Times New Roman" w:eastAsia="Times New Roman" w:hAnsi="Times New Roman" w:cs="Times New Roman"/>
        </w:rPr>
        <w:t>e interpretation of these findings with regards to host fitness and hybridization (see for example</w:t>
      </w:r>
      <w:r>
        <w:rPr>
          <w:rFonts w:ascii="Times New Roman" w:eastAsia="Times New Roman" w:hAnsi="Times New Roman" w:cs="Times New Roman"/>
          <w:b/>
        </w:rPr>
        <w:t xml:space="preserve"> </w:t>
      </w:r>
      <w:proofErr w:type="spellStart"/>
      <w:r>
        <w:rPr>
          <w:rFonts w:ascii="Times New Roman" w:eastAsia="Times New Roman" w:hAnsi="Times New Roman" w:cs="Times New Roman"/>
        </w:rPr>
        <w:t>Theodosopoulos</w:t>
      </w:r>
      <w:proofErr w:type="spellEnd"/>
      <w:r>
        <w:rPr>
          <w:rFonts w:ascii="Times New Roman" w:eastAsia="Times New Roman" w:hAnsi="Times New Roman" w:cs="Times New Roman"/>
        </w:rPr>
        <w:t xml:space="preserve"> et al. 2019; Baird &amp; </w:t>
      </w:r>
      <w:proofErr w:type="spellStart"/>
      <w:r>
        <w:rPr>
          <w:rFonts w:ascii="Times New Roman" w:eastAsia="Times New Roman" w:hAnsi="Times New Roman" w:cs="Times New Roman"/>
        </w:rPr>
        <w:t>Goüy</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Bellocq</w:t>
      </w:r>
      <w:proofErr w:type="spellEnd"/>
      <w:r>
        <w:rPr>
          <w:rFonts w:ascii="Times New Roman" w:eastAsia="Times New Roman" w:hAnsi="Times New Roman" w:cs="Times New Roman"/>
        </w:rPr>
        <w:t>, 2019)</w:t>
      </w:r>
      <w:hyperlink r:id="rId18">
        <w:r>
          <w:rPr>
            <w:rFonts w:ascii="Times New Roman" w:eastAsia="Times New Roman" w:hAnsi="Times New Roman" w:cs="Times New Roman"/>
          </w:rPr>
          <w:t>.</w:t>
        </w:r>
        <w:r>
          <w:rPr>
            <w:rFonts w:ascii="Times New Roman" w:eastAsia="Times New Roman" w:hAnsi="Times New Roman" w:cs="Times New Roman"/>
          </w:rPr>
          <w:tab/>
          <w:t xml:space="preserve"> </w:t>
        </w:r>
      </w:hyperlink>
      <w:r>
        <w:tab/>
      </w:r>
      <w:r>
        <w:rPr>
          <w:rFonts w:ascii="Times New Roman" w:eastAsia="Times New Roman" w:hAnsi="Times New Roman" w:cs="Times New Roman"/>
          <w:color w:val="3C78D8"/>
        </w:rPr>
        <w:t>https://www.sciencedirect.com/science/article/pii/S0169534718302325?via%3Dihub</w:t>
      </w:r>
    </w:p>
    <w:p w14:paraId="3A8763A7" w14:textId="77777777" w:rsidR="00E7352F" w:rsidRDefault="00781638">
      <w:pPr>
        <w:ind w:left="696" w:right="-28"/>
        <w:jc w:val="both"/>
        <w:rPr>
          <w:rFonts w:ascii="Times New Roman" w:eastAsia="Times New Roman" w:hAnsi="Times New Roman" w:cs="Times New Roman"/>
          <w:color w:val="3C78D8"/>
        </w:rPr>
      </w:pPr>
      <w:r>
        <w:rPr>
          <w:rFonts w:ascii="Times New Roman" w:eastAsia="Times New Roman" w:hAnsi="Times New Roman" w:cs="Times New Roman"/>
          <w:color w:val="3C78D8"/>
        </w:rPr>
        <w:t>https://www.cell.com/trends/ecology-evolution/fulltext/S0169-5347(19)30026-6</w:t>
      </w:r>
    </w:p>
    <w:p w14:paraId="7706D0D6" w14:textId="77777777" w:rsidR="00E7352F" w:rsidRDefault="00E7352F">
      <w:pPr>
        <w:ind w:left="696" w:right="-28"/>
        <w:jc w:val="both"/>
        <w:rPr>
          <w:rFonts w:ascii="Times New Roman" w:eastAsia="Times New Roman" w:hAnsi="Times New Roman" w:cs="Times New Roman"/>
        </w:rPr>
      </w:pPr>
    </w:p>
    <w:p w14:paraId="5B869368" w14:textId="77777777" w:rsidR="00E7352F" w:rsidRDefault="00781638">
      <w:pPr>
        <w:ind w:left="696" w:right="-28"/>
        <w:jc w:val="both"/>
      </w:pPr>
      <w:r>
        <w:rPr>
          <w:rFonts w:ascii="Times New Roman" w:eastAsia="Times New Roman" w:hAnsi="Times New Roman" w:cs="Times New Roman"/>
        </w:rPr>
        <w:t xml:space="preserve">We therefore focus on the study system and limit our hypotheses to hybrid resistance vs. hybrid susceptibility without favoring one result </w:t>
      </w:r>
      <w:r>
        <w:rPr>
          <w:rFonts w:ascii="Times New Roman" w:eastAsia="Times New Roman" w:hAnsi="Times New Roman" w:cs="Times New Roman"/>
          <w:i/>
        </w:rPr>
        <w:t>a priori</w:t>
      </w:r>
      <w:r>
        <w:rPr>
          <w:rFonts w:ascii="Times New Roman" w:eastAsia="Times New Roman" w:hAnsi="Times New Roman" w:cs="Times New Roman"/>
        </w:rPr>
        <w:t xml:space="preserve">. We hope that our work will help to turn the table the </w:t>
      </w:r>
      <w:proofErr w:type="gramStart"/>
      <w:r>
        <w:rPr>
          <w:rFonts w:ascii="Times New Roman" w:eastAsia="Times New Roman" w:hAnsi="Times New Roman" w:cs="Times New Roman"/>
        </w:rPr>
        <w:t>long lasting</w:t>
      </w:r>
      <w:proofErr w:type="gramEnd"/>
      <w:r>
        <w:rPr>
          <w:rFonts w:ascii="Times New Roman" w:eastAsia="Times New Roman" w:hAnsi="Times New Roman" w:cs="Times New Roman"/>
        </w:rPr>
        <w:t xml:space="preserve"> debate about (even) the direction of hyb</w:t>
      </w:r>
      <w:r>
        <w:rPr>
          <w:rFonts w:ascii="Times New Roman" w:eastAsia="Times New Roman" w:hAnsi="Times New Roman" w:cs="Times New Roman"/>
        </w:rPr>
        <w:t xml:space="preserve">rid effects on parasites in the house mouse system (see also comments of reviewer 1). We follow Baird &amp; </w:t>
      </w:r>
      <w:proofErr w:type="spellStart"/>
      <w:r>
        <w:rPr>
          <w:rFonts w:ascii="Times New Roman" w:eastAsia="Times New Roman" w:hAnsi="Times New Roman" w:cs="Times New Roman"/>
        </w:rPr>
        <w:t>Goüy</w:t>
      </w:r>
      <w:proofErr w:type="spellEnd"/>
      <w:r>
        <w:rPr>
          <w:rFonts w:ascii="Times New Roman" w:eastAsia="Times New Roman" w:hAnsi="Times New Roman" w:cs="Times New Roman"/>
        </w:rPr>
        <w:t xml:space="preserve"> de </w:t>
      </w:r>
      <w:proofErr w:type="spellStart"/>
      <w:r>
        <w:rPr>
          <w:rFonts w:ascii="Times New Roman" w:eastAsia="Times New Roman" w:hAnsi="Times New Roman" w:cs="Times New Roman"/>
        </w:rPr>
        <w:t>Bellocq</w:t>
      </w:r>
      <w:proofErr w:type="spellEnd"/>
      <w:r>
        <w:rPr>
          <w:rFonts w:ascii="Times New Roman" w:eastAsia="Times New Roman" w:hAnsi="Times New Roman" w:cs="Times New Roman"/>
        </w:rPr>
        <w:t>, 2019 in their view that broader hypotheses on especially fitness effects of parasites on their hosts (or even the maintenance of hybrid</w:t>
      </w:r>
      <w:r>
        <w:rPr>
          <w:rFonts w:ascii="Times New Roman" w:eastAsia="Times New Roman" w:hAnsi="Times New Roman" w:cs="Times New Roman"/>
        </w:rPr>
        <w:t xml:space="preserve"> zones) should be avoided, especially without evidence for a link between parasites and their impact on host health (if this is what the reviewer means by “condition”). </w:t>
      </w:r>
    </w:p>
    <w:p w14:paraId="54D1EBC0" w14:textId="77777777" w:rsidR="00E7352F" w:rsidRDefault="00E7352F">
      <w:pPr>
        <w:ind w:left="696" w:right="-28"/>
        <w:jc w:val="both"/>
        <w:rPr>
          <w:rFonts w:ascii="Times New Roman" w:eastAsia="Times New Roman" w:hAnsi="Times New Roman" w:cs="Times New Roman"/>
        </w:rPr>
      </w:pPr>
    </w:p>
    <w:p w14:paraId="144DFEF7" w14:textId="77777777" w:rsidR="00E7352F" w:rsidRDefault="00E7352F">
      <w:pPr>
        <w:ind w:left="696" w:right="-28"/>
        <w:jc w:val="both"/>
        <w:rPr>
          <w:rFonts w:ascii="Times New Roman" w:eastAsia="Times New Roman" w:hAnsi="Times New Roman" w:cs="Times New Roman"/>
        </w:rPr>
      </w:pPr>
    </w:p>
    <w:p w14:paraId="0F3B17E2" w14:textId="77777777" w:rsidR="00E7352F" w:rsidRDefault="00E7352F">
      <w:pPr>
        <w:ind w:left="696" w:right="-28"/>
        <w:jc w:val="both"/>
      </w:pPr>
      <w:bookmarkStart w:id="183" w:name="_GoBack"/>
      <w:bookmarkEnd w:id="183"/>
    </w:p>
    <w:sectPr w:rsidR="00E7352F">
      <w:pgSz w:w="12240" w:h="15840"/>
      <w:pgMar w:top="1440" w:right="1440" w:bottom="1440" w:left="1440" w:header="0" w:footer="0" w:gutter="0"/>
      <w:pgNumType w:start="1"/>
      <w:cols w:space="708"/>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iloš" w:date="2019-10-03T19:51:00Z" w:initials="M">
    <w:p w14:paraId="1EB19AFD" w14:textId="77777777" w:rsidR="00D649FB" w:rsidRDefault="00D649FB">
      <w:pPr>
        <w:pStyle w:val="Textkomente"/>
      </w:pPr>
      <w:r>
        <w:rPr>
          <w:rStyle w:val="Odkaznakoment"/>
        </w:rPr>
        <w:annotationRef/>
      </w:r>
      <w:r>
        <w:t>with all changes made to the original manuscript?</w:t>
      </w:r>
    </w:p>
  </w:comment>
  <w:comment w:id="58" w:author="Miloš" w:date="2019-10-03T20:03:00Z" w:initials="M">
    <w:p w14:paraId="1E93A02C" w14:textId="77777777" w:rsidR="00B6387D" w:rsidRDefault="00B6387D">
      <w:pPr>
        <w:pStyle w:val="Textkomente"/>
      </w:pPr>
      <w:r>
        <w:rPr>
          <w:rStyle w:val="Odkaznakoment"/>
        </w:rPr>
        <w:annotationRef/>
      </w:r>
      <w:r>
        <w:t>been</w:t>
      </w:r>
    </w:p>
  </w:comment>
  <w:comment w:id="62" w:author="Miloš" w:date="2019-10-03T20:17:00Z" w:initials="M">
    <w:p w14:paraId="20747DAC" w14:textId="77777777" w:rsidR="00E26735" w:rsidRPr="00E26735" w:rsidRDefault="00E26735">
      <w:pPr>
        <w:pStyle w:val="Textkomente"/>
        <w:rPr>
          <w:lang w:val="en-GB"/>
        </w:rPr>
      </w:pPr>
      <w:r>
        <w:rPr>
          <w:rStyle w:val="Odkaznakoment"/>
        </w:rPr>
        <w:annotationRef/>
      </w:r>
      <w:r>
        <w:t>(</w:t>
      </w:r>
      <w:r>
        <w:rPr>
          <w:lang w:val="en-GB"/>
        </w:rPr>
        <w:t>&gt;600,000 loci]</w:t>
      </w:r>
    </w:p>
  </w:comment>
  <w:comment w:id="75" w:author="Miloš" w:date="2019-10-03T20:21:00Z" w:initials="M">
    <w:p w14:paraId="3005E01D" w14:textId="77777777" w:rsidR="00E26735" w:rsidRPr="00E26735" w:rsidRDefault="00E26735">
      <w:pPr>
        <w:pStyle w:val="Textkomente"/>
        <w:rPr>
          <w:lang w:val="cs-CZ"/>
        </w:rPr>
      </w:pPr>
      <w:r>
        <w:rPr>
          <w:rStyle w:val="Odkaznakoment"/>
        </w:rPr>
        <w:annotationRef/>
      </w:r>
      <w:r>
        <w:t xml:space="preserve">By mistake, we left </w:t>
      </w:r>
      <w:r>
        <w:rPr>
          <w:lang w:val="cs-CZ"/>
        </w:rPr>
        <w:t>in Table S1</w:t>
      </w:r>
      <w:r>
        <w:t xml:space="preserve"> the </w:t>
      </w:r>
      <w:proofErr w:type="spellStart"/>
      <w:r>
        <w:rPr>
          <w:lang w:val="cs-CZ"/>
        </w:rPr>
        <w:t>former</w:t>
      </w:r>
      <w:proofErr w:type="spellEnd"/>
      <w:r>
        <w:rPr>
          <w:lang w:val="cs-CZ"/>
        </w:rPr>
        <w:t xml:space="preserve"> </w:t>
      </w:r>
      <w:proofErr w:type="spellStart"/>
      <w:r>
        <w:rPr>
          <w:lang w:val="cs-CZ"/>
        </w:rPr>
        <w:t>name</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the</w:t>
      </w:r>
      <w:proofErr w:type="spellEnd"/>
      <w:r>
        <w:rPr>
          <w:lang w:val="cs-CZ"/>
        </w:rPr>
        <w:t xml:space="preserve"> gene, </w:t>
      </w:r>
      <w:r>
        <w:rPr>
          <w:i/>
          <w:iCs/>
          <w:lang w:val="cs-CZ"/>
        </w:rPr>
        <w:t>Gpd1</w:t>
      </w:r>
      <w:r>
        <w:rPr>
          <w:lang w:val="cs-CZ"/>
        </w:rPr>
        <w:t xml:space="preserve">, </w:t>
      </w:r>
      <w:proofErr w:type="spellStart"/>
      <w:r>
        <w:rPr>
          <w:lang w:val="cs-CZ"/>
        </w:rPr>
        <w:t>used</w:t>
      </w:r>
      <w:proofErr w:type="spellEnd"/>
      <w:r>
        <w:rPr>
          <w:lang w:val="cs-CZ"/>
        </w:rPr>
        <w:t xml:space="preserve"> in </w:t>
      </w:r>
      <w:proofErr w:type="spellStart"/>
      <w:r>
        <w:rPr>
          <w:lang w:val="cs-CZ"/>
        </w:rPr>
        <w:t>our</w:t>
      </w:r>
      <w:proofErr w:type="spellEnd"/>
      <w:r>
        <w:rPr>
          <w:lang w:val="cs-CZ"/>
        </w:rPr>
        <w:t xml:space="preserve"> </w:t>
      </w:r>
      <w:proofErr w:type="spellStart"/>
      <w:r>
        <w:rPr>
          <w:lang w:val="cs-CZ"/>
        </w:rPr>
        <w:t>previous</w:t>
      </w:r>
      <w:proofErr w:type="spellEnd"/>
      <w:r>
        <w:rPr>
          <w:lang w:val="cs-CZ"/>
        </w:rPr>
        <w:t xml:space="preserve"> </w:t>
      </w:r>
      <w:proofErr w:type="spellStart"/>
      <w:r>
        <w:rPr>
          <w:lang w:val="cs-CZ"/>
        </w:rPr>
        <w:t>papers</w:t>
      </w:r>
      <w:proofErr w:type="spellEnd"/>
      <w:r>
        <w:rPr>
          <w:lang w:val="cs-CZ"/>
        </w:rPr>
        <w:t xml:space="preserve"> </w:t>
      </w:r>
      <w:proofErr w:type="spellStart"/>
      <w:r>
        <w:rPr>
          <w:lang w:val="cs-CZ"/>
        </w:rPr>
        <w:t>whereas</w:t>
      </w:r>
      <w:proofErr w:type="spellEnd"/>
      <w:r>
        <w:rPr>
          <w:lang w:val="cs-CZ"/>
        </w:rPr>
        <w:t xml:space="preserve"> in </w:t>
      </w:r>
      <w:proofErr w:type="spellStart"/>
      <w:r>
        <w:rPr>
          <w:lang w:val="cs-CZ"/>
        </w:rPr>
        <w:t>the</w:t>
      </w:r>
      <w:proofErr w:type="spellEnd"/>
      <w:r>
        <w:rPr>
          <w:lang w:val="cs-CZ"/>
        </w:rPr>
        <w:t xml:space="preserve"> </w:t>
      </w:r>
      <w:proofErr w:type="spellStart"/>
      <w:r>
        <w:rPr>
          <w:lang w:val="cs-CZ"/>
        </w:rPr>
        <w:t>main</w:t>
      </w:r>
      <w:proofErr w:type="spellEnd"/>
      <w:r>
        <w:rPr>
          <w:lang w:val="cs-CZ"/>
        </w:rPr>
        <w:t xml:space="preserve"> text </w:t>
      </w:r>
      <w:proofErr w:type="spellStart"/>
      <w:r>
        <w:rPr>
          <w:lang w:val="cs-CZ"/>
        </w:rPr>
        <w:t>we</w:t>
      </w:r>
      <w:proofErr w:type="spellEnd"/>
      <w:r>
        <w:rPr>
          <w:lang w:val="cs-CZ"/>
        </w:rPr>
        <w:t xml:space="preserve"> </w:t>
      </w:r>
      <w:proofErr w:type="spellStart"/>
      <w:r>
        <w:rPr>
          <w:lang w:val="cs-CZ"/>
        </w:rPr>
        <w:t>adopted</w:t>
      </w:r>
      <w:proofErr w:type="spellEnd"/>
      <w:r>
        <w:rPr>
          <w:lang w:val="cs-CZ"/>
        </w:rPr>
        <w:t xml:space="preserve"> </w:t>
      </w:r>
      <w:proofErr w:type="spellStart"/>
      <w:r>
        <w:rPr>
          <w:lang w:val="cs-CZ"/>
        </w:rPr>
        <w:t>the</w:t>
      </w:r>
      <w:proofErr w:type="spellEnd"/>
      <w:r>
        <w:rPr>
          <w:lang w:val="cs-CZ"/>
        </w:rPr>
        <w:t xml:space="preserve"> </w:t>
      </w:r>
      <w:proofErr w:type="spellStart"/>
      <w:r>
        <w:rPr>
          <w:lang w:val="cs-CZ"/>
        </w:rPr>
        <w:t>name</w:t>
      </w:r>
      <w:proofErr w:type="spellEnd"/>
      <w:r>
        <w:rPr>
          <w:lang w:val="cs-CZ"/>
        </w:rPr>
        <w:t xml:space="preserve"> </w:t>
      </w:r>
      <w:r>
        <w:rPr>
          <w:i/>
          <w:iCs/>
          <w:lang w:val="cs-CZ"/>
        </w:rPr>
        <w:t>H6pd</w:t>
      </w:r>
      <w:r>
        <w:rPr>
          <w:lang w:val="cs-CZ"/>
        </w:rPr>
        <w:t xml:space="preserve"> </w:t>
      </w:r>
      <w:proofErr w:type="spellStart"/>
      <w:r>
        <w:rPr>
          <w:lang w:val="cs-CZ"/>
        </w:rPr>
        <w:t>according</w:t>
      </w:r>
      <w:proofErr w:type="spellEnd"/>
      <w:r>
        <w:rPr>
          <w:lang w:val="cs-CZ"/>
        </w:rPr>
        <w:t xml:space="preserve"> to </w:t>
      </w:r>
      <w:proofErr w:type="spellStart"/>
      <w:r>
        <w:rPr>
          <w:lang w:val="cs-CZ"/>
        </w:rPr>
        <w:t>the</w:t>
      </w:r>
      <w:proofErr w:type="spellEnd"/>
      <w:r>
        <w:rPr>
          <w:lang w:val="cs-CZ"/>
        </w:rPr>
        <w:t xml:space="preserve"> </w:t>
      </w:r>
      <w:proofErr w:type="spellStart"/>
      <w:r>
        <w:rPr>
          <w:lang w:val="cs-CZ"/>
        </w:rPr>
        <w:t>current</w:t>
      </w:r>
      <w:proofErr w:type="spellEnd"/>
      <w:r>
        <w:rPr>
          <w:lang w:val="cs-CZ"/>
        </w:rPr>
        <w:t xml:space="preserve"> </w:t>
      </w:r>
      <w:proofErr w:type="spellStart"/>
      <w:r>
        <w:rPr>
          <w:lang w:val="cs-CZ"/>
        </w:rPr>
        <w:t>version</w:t>
      </w:r>
      <w:proofErr w:type="spellEnd"/>
      <w:r>
        <w:rPr>
          <w:lang w:val="cs-CZ"/>
        </w:rPr>
        <w:t xml:space="preserve"> </w:t>
      </w:r>
      <w:proofErr w:type="spellStart"/>
      <w:r>
        <w:rPr>
          <w:lang w:val="cs-CZ"/>
        </w:rPr>
        <w:t>of</w:t>
      </w:r>
      <w:proofErr w:type="spellEnd"/>
      <w:r>
        <w:rPr>
          <w:lang w:val="cs-CZ"/>
        </w:rPr>
        <w:t xml:space="preserve"> </w:t>
      </w:r>
      <w:proofErr w:type="spellStart"/>
      <w:r>
        <w:rPr>
          <w:lang w:val="cs-CZ"/>
        </w:rPr>
        <w:t>the</w:t>
      </w:r>
      <w:proofErr w:type="spellEnd"/>
      <w:r>
        <w:rPr>
          <w:lang w:val="cs-CZ"/>
        </w:rPr>
        <w:t xml:space="preserve"> MGI database. </w:t>
      </w:r>
      <w:proofErr w:type="spellStart"/>
      <w:r>
        <w:rPr>
          <w:lang w:val="cs-CZ"/>
        </w:rPr>
        <w:t>The</w:t>
      </w:r>
      <w:proofErr w:type="spellEnd"/>
      <w:r>
        <w:rPr>
          <w:lang w:val="cs-CZ"/>
        </w:rPr>
        <w:t xml:space="preserve"> </w:t>
      </w:r>
      <w:proofErr w:type="spellStart"/>
      <w:r>
        <w:rPr>
          <w:lang w:val="cs-CZ"/>
        </w:rPr>
        <w:t>latter</w:t>
      </w:r>
      <w:proofErr w:type="spellEnd"/>
      <w:r>
        <w:rPr>
          <w:lang w:val="cs-CZ"/>
        </w:rPr>
        <w:t xml:space="preserve"> </w:t>
      </w:r>
      <w:proofErr w:type="spellStart"/>
      <w:r w:rsidR="00A068D8">
        <w:rPr>
          <w:lang w:val="cs-CZ"/>
        </w:rPr>
        <w:t>is</w:t>
      </w:r>
      <w:proofErr w:type="spellEnd"/>
      <w:r w:rsidR="00A068D8">
        <w:rPr>
          <w:lang w:val="cs-CZ"/>
        </w:rPr>
        <w:t xml:space="preserve"> </w:t>
      </w:r>
      <w:proofErr w:type="spellStart"/>
      <w:r w:rsidR="00A068D8">
        <w:rPr>
          <w:lang w:val="cs-CZ"/>
        </w:rPr>
        <w:t>now</w:t>
      </w:r>
      <w:proofErr w:type="spellEnd"/>
      <w:r w:rsidR="00A068D8">
        <w:rPr>
          <w:lang w:val="cs-CZ"/>
        </w:rPr>
        <w:t xml:space="preserve"> </w:t>
      </w:r>
      <w:proofErr w:type="spellStart"/>
      <w:r w:rsidR="00A068D8">
        <w:rPr>
          <w:lang w:val="cs-CZ"/>
        </w:rPr>
        <w:t>used</w:t>
      </w:r>
      <w:proofErr w:type="spellEnd"/>
      <w:r w:rsidR="00A068D8">
        <w:rPr>
          <w:lang w:val="cs-CZ"/>
        </w:rPr>
        <w:t xml:space="preserve"> </w:t>
      </w:r>
      <w:proofErr w:type="spellStart"/>
      <w:r w:rsidR="00A068D8">
        <w:rPr>
          <w:lang w:val="cs-CZ"/>
        </w:rPr>
        <w:t>consistently</w:t>
      </w:r>
      <w:proofErr w:type="spellEnd"/>
      <w:r w:rsidR="00A068D8">
        <w:rPr>
          <w:lang w:val="cs-CZ"/>
        </w:rPr>
        <w:t xml:space="preserve"> </w:t>
      </w:r>
      <w:proofErr w:type="spellStart"/>
      <w:r w:rsidR="00A068D8">
        <w:rPr>
          <w:lang w:val="cs-CZ"/>
        </w:rPr>
        <w:t>throughout</w:t>
      </w:r>
      <w:proofErr w:type="spellEnd"/>
      <w:r w:rsidR="00A068D8">
        <w:rPr>
          <w:lang w:val="cs-CZ"/>
        </w:rPr>
        <w:t xml:space="preserve"> </w:t>
      </w:r>
      <w:proofErr w:type="spellStart"/>
      <w:r w:rsidR="00A068D8">
        <w:rPr>
          <w:lang w:val="cs-CZ"/>
        </w:rPr>
        <w:t>the</w:t>
      </w:r>
      <w:proofErr w:type="spellEnd"/>
      <w:r w:rsidR="00A068D8">
        <w:rPr>
          <w:lang w:val="cs-CZ"/>
        </w:rPr>
        <w:t xml:space="preserve"> </w:t>
      </w:r>
      <w:proofErr w:type="spellStart"/>
      <w:r w:rsidR="00A068D8">
        <w:rPr>
          <w:lang w:val="cs-CZ"/>
        </w:rPr>
        <w:t>whole</w:t>
      </w:r>
      <w:proofErr w:type="spellEnd"/>
      <w:r w:rsidR="00A068D8">
        <w:rPr>
          <w:lang w:val="cs-CZ"/>
        </w:rPr>
        <w:t xml:space="preserve"> </w:t>
      </w:r>
      <w:proofErr w:type="spellStart"/>
      <w:r w:rsidR="00A068D8">
        <w:rPr>
          <w:lang w:val="cs-CZ"/>
        </w:rPr>
        <w:t>manuscript</w:t>
      </w:r>
      <w:proofErr w:type="spellEnd"/>
      <w:r w:rsidR="00A068D8">
        <w:rPr>
          <w:lang w:val="cs-CZ"/>
        </w:rPr>
        <w:t xml:space="preserve"> </w:t>
      </w:r>
      <w:proofErr w:type="spellStart"/>
      <w:r w:rsidR="00A068D8">
        <w:rPr>
          <w:lang w:val="cs-CZ"/>
        </w:rPr>
        <w:t>including</w:t>
      </w:r>
      <w:proofErr w:type="spellEnd"/>
      <w:r w:rsidR="00A068D8">
        <w:rPr>
          <w:lang w:val="cs-CZ"/>
        </w:rPr>
        <w:t xml:space="preserve"> </w:t>
      </w:r>
      <w:proofErr w:type="spellStart"/>
      <w:r w:rsidR="00A068D8">
        <w:rPr>
          <w:lang w:val="cs-CZ"/>
        </w:rPr>
        <w:t>Supplementary</w:t>
      </w:r>
      <w:proofErr w:type="spellEnd"/>
      <w:r w:rsidR="00A068D8">
        <w:rPr>
          <w:lang w:val="cs-CZ"/>
        </w:rPr>
        <w:t xml:space="preserve"> Table S3 (ex S1).</w:t>
      </w:r>
    </w:p>
  </w:comment>
  <w:comment w:id="73" w:author="Unknown Author" w:date="2019-10-03T08:02:00Z" w:initials="">
    <w:p w14:paraId="6C738DF3" w14:textId="77777777" w:rsidR="00E7352F" w:rsidRDefault="00781638">
      <w:pPr>
        <w:pBdr>
          <w:top w:val="nil"/>
          <w:left w:val="nil"/>
          <w:bottom w:val="nil"/>
          <w:right w:val="nil"/>
          <w:between w:val="nil"/>
        </w:pBdr>
        <w:spacing w:line="240" w:lineRule="auto"/>
        <w:rPr>
          <w:color w:val="000000"/>
        </w:rPr>
      </w:pPr>
      <w:r>
        <w:rPr>
          <w:color w:val="000000"/>
        </w:rPr>
        <w:t xml:space="preserve">After </w:t>
      </w:r>
      <w:proofErr w:type="spellStart"/>
      <w:r>
        <w:rPr>
          <w:color w:val="000000"/>
        </w:rPr>
        <w:t>Milos’</w:t>
      </w:r>
      <w:proofErr w:type="spellEnd"/>
      <w:r>
        <w:rPr>
          <w:color w:val="000000"/>
        </w:rPr>
        <w:t xml:space="preserve"> answer</w:t>
      </w:r>
    </w:p>
  </w:comment>
  <w:comment w:id="81" w:author="Miloš" w:date="2019-10-03T20:32:00Z" w:initials="M">
    <w:p w14:paraId="4D7E55CE" w14:textId="77777777" w:rsidR="00C91AAF" w:rsidRDefault="00C91AAF">
      <w:pPr>
        <w:pStyle w:val="Textkomente"/>
      </w:pPr>
      <w:r>
        <w:rPr>
          <w:rStyle w:val="Odkaznakoment"/>
        </w:rPr>
        <w:annotationRef/>
      </w:r>
      <w:r>
        <w:t>an explanation</w:t>
      </w:r>
    </w:p>
    <w:p w14:paraId="4ED72DB8" w14:textId="6AC7A01E" w:rsidR="00C91AAF" w:rsidRDefault="00C91AAF">
      <w:pPr>
        <w:pStyle w:val="Textkomente"/>
      </w:pPr>
      <w:r>
        <w:t>(but “as explanation can also be used, depending on the author)</w:t>
      </w:r>
    </w:p>
  </w:comment>
  <w:comment w:id="101" w:author="Miloš" w:date="2019-10-03T20:35:00Z" w:initials="M">
    <w:p w14:paraId="23CBD4B6" w14:textId="235B31CB" w:rsidR="00C91AAF" w:rsidRDefault="00C91AAF">
      <w:pPr>
        <w:pStyle w:val="Textkomente"/>
      </w:pPr>
      <w:r>
        <w:rPr>
          <w:rStyle w:val="Odkaznakoment"/>
        </w:rPr>
        <w:annotationRef/>
      </w:r>
      <w:r>
        <w:t>Weibull</w:t>
      </w:r>
    </w:p>
  </w:comment>
  <w:comment w:id="108" w:author="Miloš" w:date="2019-10-03T20:35:00Z" w:initials="M">
    <w:p w14:paraId="7C91F68F" w14:textId="02F0957D" w:rsidR="00C91AAF" w:rsidRDefault="00C91AAF">
      <w:pPr>
        <w:pStyle w:val="Textkomente"/>
      </w:pPr>
      <w:r>
        <w:rPr>
          <w:rStyle w:val="Odkaznakoment"/>
        </w:rPr>
        <w:annotationRef/>
      </w:r>
      <w:r>
        <w:t>to those</w:t>
      </w:r>
    </w:p>
  </w:comment>
  <w:comment w:id="110" w:author="Miloš" w:date="2019-10-03T20:36:00Z" w:initials="M">
    <w:p w14:paraId="62A386F8" w14:textId="4F7B69D2" w:rsidR="00C91AAF" w:rsidRDefault="00C91AAF">
      <w:pPr>
        <w:pStyle w:val="Textkomente"/>
      </w:pPr>
      <w:r>
        <w:rPr>
          <w:rStyle w:val="Odkaznakoment"/>
        </w:rPr>
        <w:annotationRef/>
      </w:r>
      <w:r>
        <w:t>increased resistance of hybrids</w:t>
      </w:r>
    </w:p>
  </w:comment>
  <w:comment w:id="179" w:author="Emanuel Heitlinger" w:date="2019-09-04T13:18:00Z" w:initials="">
    <w:p w14:paraId="2819A62E" w14:textId="77777777" w:rsidR="00E7352F" w:rsidRDefault="00781638">
      <w:pPr>
        <w:pBdr>
          <w:top w:val="nil"/>
          <w:left w:val="nil"/>
          <w:bottom w:val="nil"/>
          <w:right w:val="nil"/>
          <w:between w:val="nil"/>
        </w:pBdr>
        <w:spacing w:line="240" w:lineRule="auto"/>
        <w:rPr>
          <w:color w:val="000000"/>
        </w:rPr>
      </w:pPr>
      <w:r>
        <w:rPr>
          <w:color w:val="000000"/>
        </w:rPr>
        <w:t>I think that anchored on the last two comments we could be quit</w:t>
      </w:r>
      <w:r>
        <w:rPr>
          <w:color w:val="000000"/>
        </w:rPr>
        <w:t>e “cruel”. I’d go with a simple “We prefer the interpretation that you were wrong 33 years ago”.</w:t>
      </w:r>
    </w:p>
    <w:p w14:paraId="7B08F2C5" w14:textId="77777777" w:rsidR="00E7352F" w:rsidRDefault="00781638">
      <w:pPr>
        <w:pBdr>
          <w:top w:val="nil"/>
          <w:left w:val="nil"/>
          <w:bottom w:val="nil"/>
          <w:right w:val="nil"/>
          <w:between w:val="nil"/>
        </w:pBdr>
        <w:spacing w:line="240" w:lineRule="auto"/>
        <w:rPr>
          <w:color w:val="000000"/>
        </w:rPr>
      </w:pPr>
      <w:r>
        <w:rPr>
          <w:color w:val="000000"/>
        </w:rPr>
        <w:t>@Stuart: feel free to exercise more cruelty… Alice would be grateful I’m sure.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EB19AFD" w15:done="0"/>
  <w15:commentEx w15:paraId="1E93A02C" w15:done="0"/>
  <w15:commentEx w15:paraId="20747DAC" w15:done="0"/>
  <w15:commentEx w15:paraId="3005E01D" w15:done="0"/>
  <w15:commentEx w15:paraId="6C738DF3" w15:done="0"/>
  <w15:commentEx w15:paraId="4ED72DB8" w15:done="0"/>
  <w15:commentEx w15:paraId="23CBD4B6" w15:done="0"/>
  <w15:commentEx w15:paraId="7C91F68F" w15:done="0"/>
  <w15:commentEx w15:paraId="62A386F8" w15:done="0"/>
  <w15:commentEx w15:paraId="7B08F2C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EB19AFD" w16cid:durableId="2140CFD1"/>
  <w16cid:commentId w16cid:paraId="1E93A02C" w16cid:durableId="2140D2AC"/>
  <w16cid:commentId w16cid:paraId="20747DAC" w16cid:durableId="2140D5CD"/>
  <w16cid:commentId w16cid:paraId="3005E01D" w16cid:durableId="2140D6B2"/>
  <w16cid:commentId w16cid:paraId="6C738DF3" w16cid:durableId="2140CE02"/>
  <w16cid:commentId w16cid:paraId="4ED72DB8" w16cid:durableId="2140D950"/>
  <w16cid:commentId w16cid:paraId="23CBD4B6" w16cid:durableId="2140DA07"/>
  <w16cid:commentId w16cid:paraId="7C91F68F" w16cid:durableId="2140DA27"/>
  <w16cid:commentId w16cid:paraId="62A386F8" w16cid:durableId="2140DA34"/>
  <w16cid:commentId w16cid:paraId="7B08F2C5" w16cid:durableId="2140CE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4002EFF" w:usb1="C000247B" w:usb2="00000009" w:usb3="00000000" w:csb0="000001FF" w:csb1="00000000"/>
  </w:font>
  <w:font w:name="Liberation Mono">
    <w:altName w:val="Calibri"/>
    <w:charset w:val="00"/>
    <w:family w:val="auto"/>
    <w:pitch w:val="default"/>
  </w:font>
  <w:font w:name="Gungsuh">
    <w:charset w:val="81"/>
    <w:family w:val="roman"/>
    <w:pitch w:val="variable"/>
    <w:sig w:usb0="B00002AF" w:usb1="69D77CFB" w:usb2="00000030" w:usb3="00000000" w:csb0="0008009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7066B5"/>
    <w:multiLevelType w:val="multilevel"/>
    <w:tmpl w:val="D882B200"/>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3B668D5"/>
    <w:multiLevelType w:val="multilevel"/>
    <w:tmpl w:val="13BC5FB6"/>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73E663C"/>
    <w:multiLevelType w:val="multilevel"/>
    <w:tmpl w:val="CC068AC2"/>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E9A193E"/>
    <w:multiLevelType w:val="multilevel"/>
    <w:tmpl w:val="3A2286B4"/>
    <w:lvl w:ilvl="0">
      <w:start w:val="1"/>
      <w:numFmt w:val="bullet"/>
      <w:lvlText w:val=""/>
      <w:lvlJc w:val="left"/>
      <w:pPr>
        <w:ind w:left="720" w:hanging="360"/>
      </w:pPr>
      <w:rPr>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3"/>
  </w:num>
  <w:num w:numId="3">
    <w:abstractNumId w:val="1"/>
  </w:num>
  <w:num w:numId="4">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loš">
    <w15:presenceInfo w15:providerId="None" w15:userId="Miloš"/>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trackRevision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352F"/>
    <w:rsid w:val="00781638"/>
    <w:rsid w:val="00A068D8"/>
    <w:rsid w:val="00B6387D"/>
    <w:rsid w:val="00C91AAF"/>
    <w:rsid w:val="00D649FB"/>
    <w:rsid w:val="00E26735"/>
    <w:rsid w:val="00E7352F"/>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99C58"/>
  <w15:docId w15:val="{358D48DF-6A12-45C3-895A-C7CA7EF4B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A"/>
        <w:sz w:val="22"/>
        <w:szCs w:val="22"/>
        <w:lang w:val="en-US" w:eastAsia="cs-CZ" w:bidi="ar-SA"/>
      </w:rPr>
    </w:rPrDefault>
    <w:pPrDefault>
      <w:pPr>
        <w:widowControl w:val="0"/>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ln">
    <w:name w:val="Normal"/>
    <w:qFormat/>
  </w:style>
  <w:style w:type="paragraph" w:styleId="Nadpis1">
    <w:name w:val="heading 1"/>
    <w:basedOn w:val="Normln"/>
    <w:next w:val="Normln"/>
    <w:uiPriority w:val="9"/>
    <w:qFormat/>
    <w:pPr>
      <w:keepNext/>
      <w:keepLines/>
      <w:spacing w:before="480" w:after="120" w:line="240" w:lineRule="auto"/>
      <w:outlineLvl w:val="0"/>
    </w:pPr>
    <w:rPr>
      <w:b/>
      <w:sz w:val="48"/>
      <w:szCs w:val="48"/>
    </w:rPr>
  </w:style>
  <w:style w:type="paragraph" w:styleId="Nadpis2">
    <w:name w:val="heading 2"/>
    <w:basedOn w:val="Normln"/>
    <w:next w:val="Normln"/>
    <w:uiPriority w:val="9"/>
    <w:semiHidden/>
    <w:unhideWhenUsed/>
    <w:qFormat/>
    <w:pPr>
      <w:keepNext/>
      <w:keepLines/>
      <w:spacing w:before="360" w:after="80" w:line="240" w:lineRule="auto"/>
      <w:outlineLvl w:val="1"/>
    </w:pPr>
    <w:rPr>
      <w:b/>
      <w:sz w:val="36"/>
      <w:szCs w:val="36"/>
    </w:rPr>
  </w:style>
  <w:style w:type="paragraph" w:styleId="Nadpis3">
    <w:name w:val="heading 3"/>
    <w:basedOn w:val="Normln"/>
    <w:next w:val="Normln"/>
    <w:uiPriority w:val="9"/>
    <w:semiHidden/>
    <w:unhideWhenUsed/>
    <w:qFormat/>
    <w:pPr>
      <w:keepNext/>
      <w:keepLines/>
      <w:spacing w:before="280" w:after="80" w:line="240" w:lineRule="auto"/>
      <w:outlineLvl w:val="2"/>
    </w:pPr>
    <w:rPr>
      <w:b/>
      <w:sz w:val="28"/>
      <w:szCs w:val="28"/>
    </w:rPr>
  </w:style>
  <w:style w:type="paragraph" w:styleId="Nadpis4">
    <w:name w:val="heading 4"/>
    <w:basedOn w:val="Normln"/>
    <w:next w:val="Normln"/>
    <w:uiPriority w:val="9"/>
    <w:semiHidden/>
    <w:unhideWhenUsed/>
    <w:qFormat/>
    <w:pPr>
      <w:keepNext/>
      <w:keepLines/>
      <w:spacing w:before="240" w:after="40" w:line="240" w:lineRule="auto"/>
      <w:outlineLvl w:val="3"/>
    </w:pPr>
    <w:rPr>
      <w:b/>
      <w:sz w:val="24"/>
      <w:szCs w:val="24"/>
    </w:rPr>
  </w:style>
  <w:style w:type="paragraph" w:styleId="Nadpis5">
    <w:name w:val="heading 5"/>
    <w:basedOn w:val="Normln"/>
    <w:next w:val="Normln"/>
    <w:uiPriority w:val="9"/>
    <w:semiHidden/>
    <w:unhideWhenUsed/>
    <w:qFormat/>
    <w:pPr>
      <w:keepNext/>
      <w:keepLines/>
      <w:spacing w:before="220" w:after="40" w:line="240" w:lineRule="auto"/>
      <w:outlineLvl w:val="4"/>
    </w:pPr>
    <w:rPr>
      <w:b/>
    </w:rPr>
  </w:style>
  <w:style w:type="paragraph" w:styleId="Nadpis6">
    <w:name w:val="heading 6"/>
    <w:basedOn w:val="Normln"/>
    <w:next w:val="Normln"/>
    <w:uiPriority w:val="9"/>
    <w:semiHidden/>
    <w:unhideWhenUsed/>
    <w:qFormat/>
    <w:pPr>
      <w:keepNext/>
      <w:keepLines/>
      <w:spacing w:before="200" w:after="40" w:line="240" w:lineRule="auto"/>
      <w:outlineLvl w:val="5"/>
    </w:pPr>
    <w:rPr>
      <w:b/>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ev">
    <w:name w:val="Title"/>
    <w:basedOn w:val="Normln"/>
    <w:next w:val="Normln"/>
    <w:uiPriority w:val="10"/>
    <w:qFormat/>
    <w:pPr>
      <w:keepNext/>
      <w:keepLines/>
      <w:widowControl/>
      <w:pBdr>
        <w:top w:val="nil"/>
        <w:left w:val="nil"/>
        <w:bottom w:val="nil"/>
        <w:right w:val="nil"/>
        <w:between w:val="nil"/>
      </w:pBdr>
      <w:spacing w:before="480" w:after="120" w:line="240" w:lineRule="auto"/>
    </w:pPr>
    <w:rPr>
      <w:b/>
      <w:sz w:val="72"/>
      <w:szCs w:val="72"/>
    </w:rPr>
  </w:style>
  <w:style w:type="paragraph" w:styleId="Podnadpis">
    <w:name w:val="Subtitle"/>
    <w:basedOn w:val="Normln"/>
    <w:next w:val="Normln"/>
    <w:uiPriority w:val="11"/>
    <w:qFormat/>
    <w:pPr>
      <w:keepNext/>
      <w:keepLines/>
      <w:widowControl/>
      <w:pBdr>
        <w:top w:val="nil"/>
        <w:left w:val="nil"/>
        <w:bottom w:val="nil"/>
        <w:right w:val="nil"/>
        <w:between w:val="nil"/>
      </w:pBdr>
      <w:spacing w:before="360" w:after="80" w:line="240" w:lineRule="auto"/>
    </w:pPr>
    <w:rPr>
      <w:rFonts w:ascii="Georgia" w:eastAsia="Georgia" w:hAnsi="Georgia" w:cs="Georgia"/>
      <w:i/>
      <w:color w:val="666666"/>
      <w:sz w:val="48"/>
      <w:szCs w:val="48"/>
    </w:rPr>
  </w:style>
  <w:style w:type="table" w:customStyle="1" w:styleId="a">
    <w:basedOn w:val="TableNormal"/>
    <w:tblPr>
      <w:tblStyleRowBandSize w:val="1"/>
      <w:tblStyleColBandSize w:val="1"/>
      <w:tblCellMar>
        <w:top w:w="55" w:type="dxa"/>
        <w:left w:w="55" w:type="dxa"/>
        <w:bottom w:w="55" w:type="dxa"/>
        <w:right w:w="55" w:type="dxa"/>
      </w:tblCellMar>
    </w:tblPr>
  </w:style>
  <w:style w:type="table" w:customStyle="1" w:styleId="a0">
    <w:basedOn w:val="TableNormal"/>
    <w:tblPr>
      <w:tblStyleRowBandSize w:val="1"/>
      <w:tblStyleColBandSize w:val="1"/>
      <w:tblCellMar>
        <w:top w:w="55" w:type="dxa"/>
        <w:left w:w="55" w:type="dxa"/>
        <w:bottom w:w="55" w:type="dxa"/>
        <w:right w:w="55" w:type="dxa"/>
      </w:tblCellMar>
    </w:tblPr>
  </w:style>
  <w:style w:type="table" w:customStyle="1" w:styleId="a1">
    <w:basedOn w:val="TableNormal"/>
    <w:tblPr>
      <w:tblStyleRowBandSize w:val="1"/>
      <w:tblStyleColBandSize w:val="1"/>
      <w:tblCellMar>
        <w:top w:w="55" w:type="dxa"/>
        <w:left w:w="55" w:type="dxa"/>
        <w:bottom w:w="55" w:type="dxa"/>
        <w:right w:w="55" w:type="dxa"/>
      </w:tblCellMar>
    </w:tblPr>
  </w:style>
  <w:style w:type="paragraph" w:styleId="Textkomente">
    <w:name w:val="annotation text"/>
    <w:basedOn w:val="Normln"/>
    <w:link w:val="TextkomenteChar"/>
    <w:uiPriority w:val="99"/>
    <w:semiHidden/>
    <w:unhideWhenUsed/>
    <w:pPr>
      <w:spacing w:line="240" w:lineRule="auto"/>
    </w:pPr>
    <w:rPr>
      <w:sz w:val="20"/>
      <w:szCs w:val="20"/>
    </w:rPr>
  </w:style>
  <w:style w:type="character" w:customStyle="1" w:styleId="TextkomenteChar">
    <w:name w:val="Text komentáře Char"/>
    <w:basedOn w:val="Standardnpsmoodstavce"/>
    <w:link w:val="Textkomente"/>
    <w:uiPriority w:val="99"/>
    <w:semiHidden/>
    <w:rPr>
      <w:sz w:val="20"/>
      <w:szCs w:val="20"/>
    </w:rPr>
  </w:style>
  <w:style w:type="character" w:styleId="Odkaznakoment">
    <w:name w:val="annotation reference"/>
    <w:basedOn w:val="Standardnpsmoodstavce"/>
    <w:uiPriority w:val="99"/>
    <w:semiHidden/>
    <w:unhideWhenUsed/>
    <w:rPr>
      <w:sz w:val="16"/>
      <w:szCs w:val="16"/>
    </w:rPr>
  </w:style>
  <w:style w:type="paragraph" w:styleId="Textbubliny">
    <w:name w:val="Balloon Text"/>
    <w:basedOn w:val="Normln"/>
    <w:link w:val="TextbublinyChar"/>
    <w:uiPriority w:val="99"/>
    <w:semiHidden/>
    <w:unhideWhenUsed/>
    <w:rsid w:val="00D649FB"/>
    <w:pPr>
      <w:spacing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D649FB"/>
    <w:rPr>
      <w:rFonts w:ascii="Segoe UI" w:hAnsi="Segoe UI" w:cs="Segoe UI"/>
      <w:sz w:val="18"/>
      <w:szCs w:val="18"/>
    </w:rPr>
  </w:style>
  <w:style w:type="paragraph" w:styleId="Pedmtkomente">
    <w:name w:val="annotation subject"/>
    <w:basedOn w:val="Textkomente"/>
    <w:next w:val="Textkomente"/>
    <w:link w:val="PedmtkomenteChar"/>
    <w:uiPriority w:val="99"/>
    <w:semiHidden/>
    <w:unhideWhenUsed/>
    <w:rsid w:val="00D649FB"/>
    <w:rPr>
      <w:b/>
      <w:bCs/>
    </w:rPr>
  </w:style>
  <w:style w:type="character" w:customStyle="1" w:styleId="PedmtkomenteChar">
    <w:name w:val="Předmět komentáře Char"/>
    <w:basedOn w:val="TextkomenteChar"/>
    <w:link w:val="Pedmtkomente"/>
    <w:uiPriority w:val="99"/>
    <w:semiHidden/>
    <w:rsid w:val="00D649F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www.biorxiv.org/content/10.1101/611277v2.full" TargetMode="External"/><Relationship Id="rId13" Type="http://schemas.openxmlformats.org/officeDocument/2006/relationships/hyperlink" Target="https://onlinelibrary.wiley.com/doi/full/10.1111/j.1558-5646.2012.01633.x" TargetMode="External"/><Relationship Id="rId18" Type="http://schemas.openxmlformats.org/officeDocument/2006/relationships/hyperlink" Target="https://www.cell.com/trends/ecology-evolution/fulltext/S0169-5347(19)30026-6" TargetMode="External"/><Relationship Id="rId3" Type="http://schemas.openxmlformats.org/officeDocument/2006/relationships/settings" Target="settings.xml"/><Relationship Id="rId21" Type="http://schemas.openxmlformats.org/officeDocument/2006/relationships/theme" Target="theme/theme1.xml"/><Relationship Id="rId7" Type="http://schemas.microsoft.com/office/2016/09/relationships/commentsIds" Target="commentsIds.xml"/><Relationship Id="rId12" Type="http://schemas.openxmlformats.org/officeDocument/2006/relationships/hyperlink" Target="https://onlinelibrary.wiley.com/doi/full/10.1111/j.1558-5646.2012.01633.x"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image" Target="media/image1.png"/><Relationship Id="rId20" Type="http://schemas.microsoft.com/office/2011/relationships/people" Target="peop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onlinelibrary.wiley.com/doi/full/10.1111/j.1558-5646.2012.01633.x" TargetMode="External"/><Relationship Id="rId5" Type="http://schemas.openxmlformats.org/officeDocument/2006/relationships/comments" Target="comments.xml"/><Relationship Id="rId15" Type="http://schemas.openxmlformats.org/officeDocument/2006/relationships/hyperlink" Target="https://onlinelibrary.wiley.com/doi/full/10.1111/j.1558-5646.2012.01633.x" TargetMode="External"/><Relationship Id="rId10" Type="http://schemas.openxmlformats.org/officeDocument/2006/relationships/hyperlink" Target="https://github.com/alicebalard/Article_IntensityEimeriaHMHZ/tree/master/cod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iorxiv.org/content/10.1101/611277v2.full" TargetMode="External"/><Relationship Id="rId14" Type="http://schemas.openxmlformats.org/officeDocument/2006/relationships/hyperlink" Target="https://onlinelibrary.wiley.com/doi/full/10.1111/j.1558-5646.2012.01633.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25</Pages>
  <Words>10557</Words>
  <Characters>62287</Characters>
  <Application>Microsoft Office Word</Application>
  <DocSecurity>0</DocSecurity>
  <Lines>519</Lines>
  <Paragraphs>145</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Miloš</dc:creator>
  <cp:lastModifiedBy>Miloš</cp:lastModifiedBy>
  <cp:revision>3</cp:revision>
  <dcterms:created xsi:type="dcterms:W3CDTF">2019-10-03T18:30:00Z</dcterms:created>
  <dcterms:modified xsi:type="dcterms:W3CDTF">2019-10-03T18:44:00Z</dcterms:modified>
</cp:coreProperties>
</file>